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75747" w:rsidRPr="00F75747" w:rsidRDefault="00926141" w:rsidP="00A20A93">
      <w:pPr>
        <w:jc w:val="center"/>
        <w:rPr>
          <w:bCs/>
        </w:rPr>
      </w:pPr>
      <w:ins w:id="0" w:author="Ryan Batt" w:date="2011-04-09T17:00:00Z">
        <w:r>
          <w:rPr>
            <w:bCs/>
            <w:highlight w:val="green"/>
          </w:rPr>
          <w:softHyphen/>
        </w:r>
      </w:ins>
      <w:r w:rsidR="00F75747" w:rsidRPr="00F75747">
        <w:rPr>
          <w:bCs/>
          <w:highlight w:val="green"/>
        </w:rPr>
        <w:t xml:space="preserve">Edits: </w:t>
      </w:r>
      <w:r w:rsidR="00517704">
        <w:rPr>
          <w:bCs/>
          <w:highlight w:val="green"/>
        </w:rPr>
        <w:t xml:space="preserve">ASC, </w:t>
      </w:r>
      <w:r w:rsidR="00F75747" w:rsidRPr="00F75747">
        <w:rPr>
          <w:bCs/>
          <w:highlight w:val="green"/>
        </w:rPr>
        <w:t>S</w:t>
      </w:r>
      <w:r w:rsidR="00517704">
        <w:rPr>
          <w:bCs/>
          <w:highlight w:val="green"/>
        </w:rPr>
        <w:t>R</w:t>
      </w:r>
      <w:r w:rsidR="00F75747" w:rsidRPr="00F75747">
        <w:rPr>
          <w:bCs/>
          <w:highlight w:val="green"/>
        </w:rPr>
        <w:t xml:space="preserve">C, </w:t>
      </w:r>
      <w:r w:rsidR="00F75747" w:rsidRPr="00517704">
        <w:rPr>
          <w:bCs/>
          <w:highlight w:val="green"/>
        </w:rPr>
        <w:t>CF</w:t>
      </w:r>
      <w:r w:rsidR="00517704" w:rsidRPr="00517704">
        <w:rPr>
          <w:bCs/>
          <w:highlight w:val="green"/>
        </w:rPr>
        <w:t>, TPH</w:t>
      </w:r>
    </w:p>
    <w:p w:rsidR="00BB2CD0" w:rsidRPr="002673DB" w:rsidRDefault="00E77513" w:rsidP="00A20A93">
      <w:pPr>
        <w:jc w:val="center"/>
        <w:rPr>
          <w:b/>
          <w:bCs/>
          <w:u w:val="single"/>
        </w:rPr>
      </w:pPr>
      <w:r>
        <w:rPr>
          <w:b/>
          <w:bCs/>
          <w:u w:val="single"/>
        </w:rPr>
        <w:t xml:space="preserve">Environmental Science </w:t>
      </w:r>
      <w:r w:rsidR="00F02C2B">
        <w:rPr>
          <w:b/>
          <w:bCs/>
          <w:u w:val="single"/>
        </w:rPr>
        <w:t>for</w:t>
      </w:r>
      <w:r>
        <w:rPr>
          <w:b/>
          <w:bCs/>
          <w:u w:val="single"/>
        </w:rPr>
        <w:t xml:space="preserve"> Extreme </w:t>
      </w:r>
      <w:r w:rsidR="00F02C2B">
        <w:rPr>
          <w:b/>
          <w:bCs/>
          <w:u w:val="single"/>
        </w:rPr>
        <w:t>Events</w:t>
      </w:r>
    </w:p>
    <w:p w:rsidR="00BB2CD0" w:rsidRDefault="00BB2CD0" w:rsidP="00A20A93">
      <w:pPr>
        <w:jc w:val="center"/>
      </w:pPr>
    </w:p>
    <w:p w:rsidR="00081AAF" w:rsidRDefault="00E77513" w:rsidP="00A20A93">
      <w:pPr>
        <w:jc w:val="center"/>
        <w:rPr>
          <w:i/>
        </w:rPr>
      </w:pPr>
      <w:r>
        <w:t>A</w:t>
      </w:r>
      <w:r w:rsidR="00EC6409">
        <w:t xml:space="preserve"> </w:t>
      </w:r>
      <w:r w:rsidR="00081AAF">
        <w:t>‘Concepts’ article</w:t>
      </w:r>
      <w:r w:rsidR="00EC6409">
        <w:t xml:space="preserve"> for </w:t>
      </w:r>
    </w:p>
    <w:p w:rsidR="00EC6409" w:rsidRDefault="00081AAF" w:rsidP="00A20A93">
      <w:pPr>
        <w:jc w:val="center"/>
      </w:pPr>
      <w:r>
        <w:rPr>
          <w:i/>
        </w:rPr>
        <w:t>Frontiers in Ecology and the Environment</w:t>
      </w:r>
      <w:r w:rsidR="00EC6409">
        <w:t xml:space="preserve"> </w:t>
      </w:r>
    </w:p>
    <w:p w:rsidR="00EC6409" w:rsidRDefault="00EC6409" w:rsidP="00A20A93">
      <w:pPr>
        <w:jc w:val="center"/>
      </w:pPr>
      <w:r>
        <w:t>By</w:t>
      </w:r>
    </w:p>
    <w:p w:rsidR="00EC6409" w:rsidRDefault="00EC6409" w:rsidP="008B0508">
      <w:r>
        <w:t>Stephen R. Carpenter</w:t>
      </w:r>
      <w:r w:rsidR="006D5338" w:rsidRPr="006D5338">
        <w:rPr>
          <w:vertAlign w:val="superscript"/>
        </w:rPr>
        <w:t>1,*</w:t>
      </w:r>
      <w:r w:rsidR="006D5338">
        <w:t>, Kenneth J. Arrow</w:t>
      </w:r>
      <w:r w:rsidR="006D5338" w:rsidRPr="006D5338">
        <w:rPr>
          <w:vertAlign w:val="superscript"/>
        </w:rPr>
        <w:t>2</w:t>
      </w:r>
      <w:r w:rsidR="006D5338">
        <w:t>, Scott Barrett</w:t>
      </w:r>
      <w:r w:rsidR="006D5338" w:rsidRPr="006D5338">
        <w:rPr>
          <w:vertAlign w:val="superscript"/>
        </w:rPr>
        <w:t>3</w:t>
      </w:r>
      <w:r w:rsidR="006D5338">
        <w:t xml:space="preserve">, </w:t>
      </w:r>
      <w:proofErr w:type="spellStart"/>
      <w:r w:rsidR="006D5338">
        <w:t>Reinette</w:t>
      </w:r>
      <w:proofErr w:type="spellEnd"/>
      <w:r w:rsidR="006D5338">
        <w:t xml:space="preserve"> Biggs</w:t>
      </w:r>
      <w:r w:rsidR="006D5338" w:rsidRPr="006D5338">
        <w:rPr>
          <w:vertAlign w:val="superscript"/>
        </w:rPr>
        <w:t>4</w:t>
      </w:r>
      <w:r w:rsidR="006D5338">
        <w:t>,</w:t>
      </w:r>
      <w:r w:rsidR="00E7056D">
        <w:t xml:space="preserve"> William A. Brock</w:t>
      </w:r>
      <w:r w:rsidR="00E7056D" w:rsidRPr="00274805">
        <w:rPr>
          <w:vertAlign w:val="superscript"/>
        </w:rPr>
        <w:t>5</w:t>
      </w:r>
      <w:r w:rsidR="00E7056D">
        <w:t xml:space="preserve">, </w:t>
      </w:r>
    </w:p>
    <w:p w:rsidR="00E7056D" w:rsidRDefault="00E7056D" w:rsidP="008B0508">
      <w:r>
        <w:t>Anne-Sophie Crépin</w:t>
      </w:r>
      <w:r w:rsidR="00EC24B0" w:rsidRPr="00EC24B0">
        <w:rPr>
          <w:vertAlign w:val="superscript"/>
        </w:rPr>
        <w:t>4,</w:t>
      </w:r>
      <w:r w:rsidRPr="00274805">
        <w:rPr>
          <w:vertAlign w:val="superscript"/>
        </w:rPr>
        <w:t>6</w:t>
      </w:r>
      <w:r>
        <w:t>, Gustav Engström</w:t>
      </w:r>
      <w:r w:rsidRPr="00274805">
        <w:rPr>
          <w:vertAlign w:val="superscript"/>
        </w:rPr>
        <w:t>6</w:t>
      </w:r>
      <w:r>
        <w:t xml:space="preserve">, </w:t>
      </w:r>
      <w:r w:rsidR="00274805">
        <w:t>Carl Folke</w:t>
      </w:r>
      <w:r w:rsidR="00274805" w:rsidRPr="00274805">
        <w:rPr>
          <w:vertAlign w:val="superscript"/>
        </w:rPr>
        <w:t>4,6</w:t>
      </w:r>
      <w:r w:rsidR="00274805">
        <w:t>,</w:t>
      </w:r>
      <w:r>
        <w:t xml:space="preserve">Terry </w:t>
      </w:r>
      <w:r w:rsidR="00E716FA">
        <w:t xml:space="preserve">P. </w:t>
      </w:r>
      <w:r>
        <w:t>Hughes</w:t>
      </w:r>
      <w:r w:rsidRPr="00274805">
        <w:rPr>
          <w:vertAlign w:val="superscript"/>
        </w:rPr>
        <w:t>7</w:t>
      </w:r>
      <w:r>
        <w:t>, Nils Kautsky</w:t>
      </w:r>
      <w:r w:rsidRPr="00274805">
        <w:rPr>
          <w:vertAlign w:val="superscript"/>
        </w:rPr>
        <w:t>8</w:t>
      </w:r>
      <w:r>
        <w:t>,</w:t>
      </w:r>
      <w:r w:rsidR="008B0508">
        <w:t xml:space="preserve"> </w:t>
      </w:r>
      <w:r>
        <w:t>Chuan-</w:t>
      </w:r>
      <w:proofErr w:type="spellStart"/>
      <w:r>
        <w:t>Zhong</w:t>
      </w:r>
      <w:proofErr w:type="spellEnd"/>
      <w:r>
        <w:t xml:space="preserve"> Li</w:t>
      </w:r>
      <w:r w:rsidRPr="00274805">
        <w:rPr>
          <w:vertAlign w:val="superscript"/>
        </w:rPr>
        <w:t>9</w:t>
      </w:r>
      <w:r>
        <w:t>, Geoffrey McCarney</w:t>
      </w:r>
      <w:r w:rsidRPr="00274805">
        <w:rPr>
          <w:vertAlign w:val="superscript"/>
        </w:rPr>
        <w:t>3</w:t>
      </w:r>
      <w:r>
        <w:t>, Kyle Meng</w:t>
      </w:r>
      <w:r w:rsidRPr="00274805">
        <w:rPr>
          <w:vertAlign w:val="superscript"/>
        </w:rPr>
        <w:t>3</w:t>
      </w:r>
      <w:r>
        <w:t>, Karl-</w:t>
      </w:r>
      <w:proofErr w:type="spellStart"/>
      <w:r>
        <w:t>Göran</w:t>
      </w:r>
      <w:proofErr w:type="spellEnd"/>
      <w:r>
        <w:t xml:space="preserve"> Mäler</w:t>
      </w:r>
      <w:r w:rsidRPr="00274805">
        <w:rPr>
          <w:vertAlign w:val="superscript"/>
        </w:rPr>
        <w:t>6</w:t>
      </w:r>
      <w:r>
        <w:t>,</w:t>
      </w:r>
      <w:r w:rsidR="008B0508">
        <w:t xml:space="preserve"> </w:t>
      </w:r>
      <w:r>
        <w:t>Stephen Polasky</w:t>
      </w:r>
      <w:r w:rsidRPr="00274805">
        <w:rPr>
          <w:vertAlign w:val="superscript"/>
        </w:rPr>
        <w:t>10</w:t>
      </w:r>
      <w:r>
        <w:t>, Marten Scheffer</w:t>
      </w:r>
      <w:r w:rsidRPr="00274805">
        <w:rPr>
          <w:vertAlign w:val="superscript"/>
        </w:rPr>
        <w:t>11</w:t>
      </w:r>
      <w:r>
        <w:t>, Jason Shogren</w:t>
      </w:r>
      <w:r w:rsidRPr="00274805">
        <w:rPr>
          <w:vertAlign w:val="superscript"/>
        </w:rPr>
        <w:t>12</w:t>
      </w:r>
      <w:r>
        <w:t>, Thomas Sterner</w:t>
      </w:r>
      <w:r w:rsidRPr="00274805">
        <w:rPr>
          <w:vertAlign w:val="superscript"/>
        </w:rPr>
        <w:t>13</w:t>
      </w:r>
      <w:r>
        <w:t>,</w:t>
      </w:r>
      <w:r w:rsidR="008B0508">
        <w:t xml:space="preserve"> </w:t>
      </w:r>
      <w:r>
        <w:t>M. Scott Taylor</w:t>
      </w:r>
      <w:r w:rsidRPr="00274805">
        <w:rPr>
          <w:vertAlign w:val="superscript"/>
        </w:rPr>
        <w:t>14</w:t>
      </w:r>
      <w:r>
        <w:t>, Jeffrey Vincent</w:t>
      </w:r>
      <w:r w:rsidR="00274805" w:rsidRPr="00274805">
        <w:rPr>
          <w:vertAlign w:val="superscript"/>
        </w:rPr>
        <w:t>15</w:t>
      </w:r>
      <w:r w:rsidR="00274805">
        <w:t>, Brian Walker</w:t>
      </w:r>
      <w:r w:rsidR="00274805" w:rsidRPr="00274805">
        <w:rPr>
          <w:vertAlign w:val="superscript"/>
        </w:rPr>
        <w:t>4,16</w:t>
      </w:r>
      <w:r w:rsidR="00274805">
        <w:t xml:space="preserve">, </w:t>
      </w:r>
      <w:proofErr w:type="spellStart"/>
      <w:r w:rsidR="00274805">
        <w:t>Anastasios</w:t>
      </w:r>
      <w:proofErr w:type="spellEnd"/>
      <w:r w:rsidR="00274805">
        <w:t xml:space="preserve"> Xepapadeas</w:t>
      </w:r>
      <w:r w:rsidR="00274805" w:rsidRPr="00274805">
        <w:rPr>
          <w:vertAlign w:val="superscript"/>
        </w:rPr>
        <w:t>17</w:t>
      </w:r>
      <w:r w:rsidR="00274805">
        <w:t xml:space="preserve">, </w:t>
      </w:r>
      <w:proofErr w:type="spellStart"/>
      <w:r w:rsidR="00274805">
        <w:t>Aart</w:t>
      </w:r>
      <w:proofErr w:type="spellEnd"/>
      <w:r w:rsidR="00274805">
        <w:t xml:space="preserve"> de Zeeuw</w:t>
      </w:r>
      <w:r w:rsidR="00274805" w:rsidRPr="00274805">
        <w:rPr>
          <w:vertAlign w:val="superscript"/>
        </w:rPr>
        <w:t>6,18</w:t>
      </w:r>
    </w:p>
    <w:p w:rsidR="00E7056D" w:rsidRDefault="00E7056D" w:rsidP="00A17DCE"/>
    <w:p w:rsidR="00E31C6C" w:rsidRDefault="00E31C6C" w:rsidP="00A17DCE">
      <w:r w:rsidRPr="008C2FB4">
        <w:rPr>
          <w:vertAlign w:val="superscript"/>
        </w:rPr>
        <w:t>1</w:t>
      </w:r>
      <w:r>
        <w:t>Center for Limnology, University of Wisconsin, Madison, Wisconsin 53706 USA</w:t>
      </w:r>
    </w:p>
    <w:p w:rsidR="00E31C6C" w:rsidRDefault="00E31C6C" w:rsidP="00A17DCE">
      <w:r w:rsidRPr="008C2FB4">
        <w:rPr>
          <w:vertAlign w:val="superscript"/>
        </w:rPr>
        <w:t>2</w:t>
      </w:r>
      <w:r>
        <w:t>Department of Economics, Stanford University, Stanford, CA 94305 USA</w:t>
      </w:r>
    </w:p>
    <w:p w:rsidR="00E31C6C" w:rsidRDefault="00E31C6C" w:rsidP="00A17DCE">
      <w:r w:rsidRPr="008C2FB4">
        <w:rPr>
          <w:vertAlign w:val="superscript"/>
        </w:rPr>
        <w:t>3</w:t>
      </w:r>
      <w:r>
        <w:t>School of International and Public Affairs / The Earth Institute, Columbia University, New York, NY 10027 USA</w:t>
      </w:r>
    </w:p>
    <w:p w:rsidR="00E31C6C" w:rsidRDefault="004E64C8" w:rsidP="00A17DCE">
      <w:r w:rsidRPr="008C2FB4">
        <w:rPr>
          <w:vertAlign w:val="superscript"/>
        </w:rPr>
        <w:t>4</w:t>
      </w:r>
      <w:r>
        <w:t>Stockholm Resilience Centre, Stockholm University, 10691 Stockholm, Sweden</w:t>
      </w:r>
    </w:p>
    <w:p w:rsidR="004E64C8" w:rsidRDefault="004E64C8" w:rsidP="00A17DCE">
      <w:r w:rsidRPr="008C2FB4">
        <w:rPr>
          <w:vertAlign w:val="superscript"/>
        </w:rPr>
        <w:t>5</w:t>
      </w:r>
      <w:r>
        <w:t>Department of Economics, University of Wisconsin, Madison, WI 53706 USA</w:t>
      </w:r>
    </w:p>
    <w:p w:rsidR="004E64C8" w:rsidRDefault="004E64C8" w:rsidP="00A17DCE">
      <w:r w:rsidRPr="008C2FB4">
        <w:rPr>
          <w:vertAlign w:val="superscript"/>
        </w:rPr>
        <w:t>6</w:t>
      </w:r>
      <w:r>
        <w:t xml:space="preserve">The </w:t>
      </w:r>
      <w:proofErr w:type="spellStart"/>
      <w:r>
        <w:t>Beijer</w:t>
      </w:r>
      <w:proofErr w:type="spellEnd"/>
      <w:r>
        <w:t xml:space="preserve"> Institute of Ecological Economics, The Royal Swedish Academy of Sciences, Box 50005, 104 05 Stockholm, Sweden</w:t>
      </w:r>
    </w:p>
    <w:p w:rsidR="004E64C8" w:rsidRDefault="004E64C8" w:rsidP="00A17DCE">
      <w:r w:rsidRPr="004A1E77">
        <w:rPr>
          <w:vertAlign w:val="superscript"/>
        </w:rPr>
        <w:t>7</w:t>
      </w:r>
      <w:r w:rsidR="004A1E77">
        <w:t xml:space="preserve">ARC </w:t>
      </w:r>
      <w:r w:rsidRPr="004A1E77">
        <w:t>Centre</w:t>
      </w:r>
      <w:r>
        <w:t xml:space="preserve"> </w:t>
      </w:r>
      <w:r w:rsidR="004A1E77">
        <w:t>of Excellence for Coral Reef Studies,</w:t>
      </w:r>
      <w:r>
        <w:t xml:space="preserve"> James Cook University, Townsville, Queensland 4811 Australia</w:t>
      </w:r>
    </w:p>
    <w:p w:rsidR="00C35AC1" w:rsidRDefault="00C35AC1" w:rsidP="00A17DCE">
      <w:r w:rsidRPr="008C2FB4">
        <w:rPr>
          <w:vertAlign w:val="superscript"/>
        </w:rPr>
        <w:t>8</w:t>
      </w:r>
      <w:r>
        <w:t>Department of Systems Ecology, Stockholm University, S-106 91 Stockholm, Sweden</w:t>
      </w:r>
    </w:p>
    <w:p w:rsidR="00C35AC1" w:rsidRDefault="00C35AC1" w:rsidP="00A17DCE">
      <w:r w:rsidRPr="008C2FB4">
        <w:rPr>
          <w:vertAlign w:val="superscript"/>
        </w:rPr>
        <w:t>9</w:t>
      </w:r>
      <w:r>
        <w:t>Department of Economics, Uppsala University, Box 513, 751-20 Uppsala, Sweden</w:t>
      </w:r>
    </w:p>
    <w:p w:rsidR="00C35AC1" w:rsidRDefault="00C35AC1" w:rsidP="00A17DCE">
      <w:r w:rsidRPr="008C2FB4">
        <w:rPr>
          <w:vertAlign w:val="superscript"/>
        </w:rPr>
        <w:t>10</w:t>
      </w:r>
      <w:r>
        <w:t>Department of Applied Economics, University of Minnesota, 1994 Buford Avenue, St. Paul, MN 55108 USA</w:t>
      </w:r>
    </w:p>
    <w:p w:rsidR="00C35AC1" w:rsidRDefault="00C35AC1" w:rsidP="00A17DCE">
      <w:r w:rsidRPr="008C2FB4">
        <w:rPr>
          <w:vertAlign w:val="superscript"/>
        </w:rPr>
        <w:t>11</w:t>
      </w:r>
      <w:r>
        <w:t xml:space="preserve">Department of Environmental Sciences, </w:t>
      </w:r>
      <w:proofErr w:type="spellStart"/>
      <w:r>
        <w:t>Wageningen</w:t>
      </w:r>
      <w:proofErr w:type="spellEnd"/>
      <w:r>
        <w:t xml:space="preserve"> University, PO Box 8080, 6700 DD </w:t>
      </w:r>
      <w:proofErr w:type="spellStart"/>
      <w:r>
        <w:t>Wageningen</w:t>
      </w:r>
      <w:proofErr w:type="spellEnd"/>
      <w:r>
        <w:t>, The Netherlands</w:t>
      </w:r>
    </w:p>
    <w:p w:rsidR="00C35AC1" w:rsidRDefault="00C35AC1" w:rsidP="00A17DCE">
      <w:r w:rsidRPr="008C2FB4">
        <w:rPr>
          <w:vertAlign w:val="superscript"/>
        </w:rPr>
        <w:t>12</w:t>
      </w:r>
      <w:r>
        <w:t>Department of Economics and Finance, University of Wyoming, Laramie, WY 82071 USA</w:t>
      </w:r>
    </w:p>
    <w:p w:rsidR="00C35AC1" w:rsidRDefault="00C35AC1" w:rsidP="00A17DCE">
      <w:r w:rsidRPr="008C2FB4">
        <w:rPr>
          <w:vertAlign w:val="superscript"/>
        </w:rPr>
        <w:t>13</w:t>
      </w:r>
      <w:r>
        <w:t xml:space="preserve">Department of Economics, </w:t>
      </w:r>
      <w:proofErr w:type="spellStart"/>
      <w:r>
        <w:t>Göteborg</w:t>
      </w:r>
      <w:proofErr w:type="spellEnd"/>
      <w:r>
        <w:t xml:space="preserve"> University, Box 640, 405 30 </w:t>
      </w:r>
      <w:proofErr w:type="spellStart"/>
      <w:r>
        <w:t>Göteborg</w:t>
      </w:r>
      <w:proofErr w:type="spellEnd"/>
      <w:r>
        <w:t>, Sweden</w:t>
      </w:r>
    </w:p>
    <w:p w:rsidR="00C35AC1" w:rsidRDefault="00C35AC1" w:rsidP="00A17DCE">
      <w:r w:rsidRPr="008C2FB4">
        <w:rPr>
          <w:vertAlign w:val="superscript"/>
        </w:rPr>
        <w:t>14</w:t>
      </w:r>
      <w:r w:rsidR="00BF5D81">
        <w:t>Department of Economics, University of Calgary, 2500 University Drive NW, Calgary, Alberta T2N 1N4 Canada</w:t>
      </w:r>
    </w:p>
    <w:p w:rsidR="00BF5D81" w:rsidRDefault="00BF5D81" w:rsidP="00A17DCE">
      <w:r w:rsidRPr="008C2FB4">
        <w:rPr>
          <w:vertAlign w:val="superscript"/>
        </w:rPr>
        <w:t>15</w:t>
      </w:r>
      <w:r>
        <w:t>Nicholas School of the Environment and Earth Sciences, Duke University, Box 90328, Durham, NC 27708 USA</w:t>
      </w:r>
    </w:p>
    <w:p w:rsidR="00BF5D81" w:rsidRDefault="00BF5D81" w:rsidP="00A17DCE">
      <w:r w:rsidRPr="008C2FB4">
        <w:rPr>
          <w:vertAlign w:val="superscript"/>
        </w:rPr>
        <w:t>16</w:t>
      </w:r>
      <w:r>
        <w:t>CSIRO Sustainable Ecosystems, GPO Box 284, Canberra ACT 2601 Australia</w:t>
      </w:r>
    </w:p>
    <w:p w:rsidR="00BF5D81" w:rsidRDefault="00BF5D81" w:rsidP="00A17DCE">
      <w:r w:rsidRPr="008C2FB4">
        <w:rPr>
          <w:vertAlign w:val="superscript"/>
        </w:rPr>
        <w:t>17</w:t>
      </w:r>
      <w:r>
        <w:t xml:space="preserve">Athens University of Economics and Business, 76 </w:t>
      </w:r>
      <w:proofErr w:type="spellStart"/>
      <w:r>
        <w:t>Patission</w:t>
      </w:r>
      <w:proofErr w:type="spellEnd"/>
      <w:r>
        <w:t xml:space="preserve"> Street, GR 104 34 Athens, Greece</w:t>
      </w:r>
    </w:p>
    <w:p w:rsidR="004E64C8" w:rsidRDefault="004E64C8" w:rsidP="00A17DCE">
      <w:r w:rsidRPr="008C2FB4">
        <w:rPr>
          <w:vertAlign w:val="superscript"/>
        </w:rPr>
        <w:t>18</w:t>
      </w:r>
      <w:r>
        <w:t xml:space="preserve">Department of Economics and </w:t>
      </w:r>
      <w:proofErr w:type="spellStart"/>
      <w:r>
        <w:t>CentER</w:t>
      </w:r>
      <w:proofErr w:type="spellEnd"/>
      <w:r>
        <w:t>, Tilburg University, PO Box 90153, 5000 LE Tilburg, The Netherlands</w:t>
      </w:r>
    </w:p>
    <w:p w:rsidR="00BB2CD0" w:rsidRDefault="00BB2CD0" w:rsidP="00A17DCE"/>
    <w:p w:rsidR="00BB2CD0" w:rsidRDefault="00A17DCE" w:rsidP="00A17DCE">
      <w:r>
        <w:t>*Author for correspondence. E-mail:</w:t>
      </w:r>
      <w:r w:rsidR="00BB2CD0">
        <w:t xml:space="preserve"> </w:t>
      </w:r>
      <w:hyperlink r:id="rId8" w:history="1">
        <w:r w:rsidR="00BB2CD0" w:rsidRPr="004164F6">
          <w:rPr>
            <w:rStyle w:val="Hyperlink"/>
          </w:rPr>
          <w:t>srcarpen@wisc.edu</w:t>
        </w:r>
      </w:hyperlink>
    </w:p>
    <w:p w:rsidR="00BB2CD0" w:rsidRDefault="00BB2CD0" w:rsidP="00A17DCE"/>
    <w:p w:rsidR="0066470B" w:rsidRDefault="008C2FB4">
      <w:r>
        <w:br w:type="page"/>
      </w:r>
      <w:r w:rsidR="00752FA2">
        <w:t>Rare extreme events are notoriously hard to manage</w:t>
      </w:r>
      <w:r w:rsidR="009F6A17">
        <w:t>. Yet in our rapidly changing and interconnected world, the impact of environmental hazards is increasing, jeopardizing human security and impeding human development</w:t>
      </w:r>
      <w:r w:rsidR="00BB2CD0">
        <w:t xml:space="preserve"> </w:t>
      </w:r>
      <w:r w:rsidR="00D55C75">
        <w:fldChar w:fldCharType="begin"/>
      </w:r>
      <w:r w:rsidR="00296C48">
        <w:instrText xml:space="preserve"> ADDIN EN.CITE &lt;EndNote&gt;&lt;Cite&gt;&lt;Author&gt;MillenniumEcosystemAssessment&lt;/Author&gt;&lt;Year&gt;2005&lt;/Year&gt;&lt;RecNum&gt;197&lt;/RecNum&gt;&lt;DisplayText&gt;(MillenniumEcosystemAssessment 2005, Pauchauri and Reisinger 2007)&lt;/DisplayText&gt;&lt;record&gt;&lt;rec-number&gt;197&lt;/rec-number&gt;&lt;foreign-keys&gt;&lt;key app="EN" db-id="p52rrf0t0dp2aee0w5gvp0tmzvxvvtatd9rr"&gt;197&lt;/key&gt;&lt;/foreign-keys&gt;&lt;ref-type name="Report"&gt;27&lt;/ref-type&gt;&lt;contributors&gt;&lt;authors&gt;&lt;author&gt;MillenniumEcosystemAssessment&lt;/author&gt;&lt;/authors&gt;&lt;tertiary-authors&gt;&lt;author&gt;Island Press&lt;/author&gt;&lt;/tertiary-authors&gt;&lt;/contributors&gt;&lt;titles&gt;&lt;title&gt;Ecosystems and Human Well-Being: Summary for Decision Makers&lt;/title&gt;&lt;/titles&gt;&lt;dates&gt;&lt;year&gt;2005&lt;/year&gt;&lt;/dates&gt;&lt;pub-location&gt;Washington D.C. USA&lt;/pub-location&gt;&lt;urls&gt;&lt;/urls&gt;&lt;/record&gt;&lt;/Cite&gt;&lt;Cite&gt;&lt;Author&gt;Pauchauri&lt;/Author&gt;&lt;Year&gt;2007&lt;/Year&gt;&lt;RecNum&gt;198&lt;/RecNum&gt;&lt;record&gt;&lt;rec-number&gt;198&lt;/rec-number&gt;&lt;foreign-keys&gt;&lt;key app="EN" db-id="p52rrf0t0dp2aee0w5gvp0tmzvxvvtatd9rr"&gt;198&lt;/key&gt;&lt;/foreign-keys&gt;&lt;ref-type name="Edited Book"&gt;28&lt;/ref-type&gt;&lt;contributors&gt;&lt;authors&gt;&lt;author&gt;Pauchauri, R.K.&lt;/author&gt;&lt;author&gt;Reisinger, A.&lt;/author&gt;&lt;/authors&gt;&lt;tertiary-authors&gt;&lt;author&gt;Cambridge University Press&lt;/author&gt;&lt;/tertiary-authors&gt;&lt;/contributors&gt;&lt;titles&gt;&lt;title&gt;IPCC 2007: Climate Change 2007: Synthesis Report. Contribution of Working Groups I, II and III to the Fourth Assessment Report of the Intergovernmental Panel on Climate Change.&lt;/title&gt;&lt;/titles&gt;&lt;pages&gt;104&lt;/pages&gt;&lt;dates&gt;&lt;year&gt;2007&lt;/year&gt;&lt;/dates&gt;&lt;pub-location&gt;Geneva, Switzerland&lt;/pub-location&gt;&lt;publisher&gt;Intergovernmental Panel on Climate Change&lt;/publisher&gt;&lt;urls&gt;&lt;/urls&gt;&lt;/record&gt;&lt;/Cite&gt;&lt;/EndNote&gt;</w:instrText>
      </w:r>
      <w:r w:rsidR="00D55C75">
        <w:fldChar w:fldCharType="separate"/>
      </w:r>
      <w:r w:rsidR="00296C48">
        <w:rPr>
          <w:noProof/>
        </w:rPr>
        <w:t>(</w:t>
      </w:r>
      <w:hyperlink w:anchor="_ENREF_21" w:tooltip="MillenniumEcosystemAssessment, 2005 #197" w:history="1">
        <w:r w:rsidR="00CC7E93">
          <w:rPr>
            <w:noProof/>
          </w:rPr>
          <w:t>MillenniumEcosystemAssessment 2005</w:t>
        </w:r>
      </w:hyperlink>
      <w:r w:rsidR="00296C48">
        <w:rPr>
          <w:noProof/>
        </w:rPr>
        <w:t xml:space="preserve">, </w:t>
      </w:r>
      <w:hyperlink w:anchor="_ENREF_23" w:tooltip="Pauchauri, 2007 #198" w:history="1">
        <w:r w:rsidR="00CC7E93">
          <w:rPr>
            <w:noProof/>
          </w:rPr>
          <w:t>Pauchauri and Reisinger 2007</w:t>
        </w:r>
      </w:hyperlink>
      <w:r w:rsidR="00296C48">
        <w:rPr>
          <w:noProof/>
        </w:rPr>
        <w:t>)</w:t>
      </w:r>
      <w:r w:rsidR="00D55C75">
        <w:fldChar w:fldCharType="end"/>
      </w:r>
      <w:r w:rsidR="00BB2CD0">
        <w:t xml:space="preserve">. </w:t>
      </w:r>
      <w:commentRangeStart w:id="1"/>
      <w:r w:rsidR="009F6A17">
        <w:t xml:space="preserve">Environmental hazard and disaster losses in the U.S. are increasing </w:t>
      </w:r>
      <w:r w:rsidR="00D55C75">
        <w:fldChar w:fldCharType="begin"/>
      </w:r>
      <w:r w:rsidR="00296C48">
        <w:instrText xml:space="preserve"> ADDIN EN.CITE &lt;EndNote&gt;&lt;Cite&gt;&lt;Author&gt;Cutter&lt;/Author&gt;&lt;Year&gt;2005&lt;/Year&gt;&lt;RecNum&gt;202&lt;/RecNum&gt;&lt;DisplayText&gt;(Cutter and Emrich 2005)&lt;/DisplayText&gt;&lt;record&gt;&lt;rec-number&gt;202&lt;/rec-number&gt;&lt;foreign-keys&gt;&lt;key app="EN" db-id="p52rrf0t0dp2aee0w5gvp0tmzvxvvtatd9rr"&gt;202&lt;/key&gt;&lt;/foreign-keys&gt;&lt;ref-type name="Journal Article"&gt;17&lt;/ref-type&gt;&lt;contributors&gt;&lt;authors&gt;&lt;author&gt;Cutter, S.L.&lt;/author&gt;&lt;author&gt;Emrich, C.&lt;/author&gt;&lt;/authors&gt;&lt;/contributors&gt;&lt;titles&gt;&lt;title&gt;Are natural hazards and disaster losses in the U.S. increasing?&lt;/title&gt;&lt;secondary-title&gt;Eos&lt;/secondary-title&gt;&lt;/titles&gt;&lt;periodical&gt;&lt;full-title&gt;Eos&lt;/full-title&gt;&lt;/periodical&gt;&lt;pages&gt;381-396&lt;/pages&gt;&lt;volume&gt;86&lt;/volume&gt;&lt;number&gt;41&lt;/number&gt;&lt;dates&gt;&lt;year&gt;2005&lt;/year&gt;&lt;/dates&gt;&lt;urls&gt;&lt;/urls&gt;&lt;/record&gt;&lt;/Cite&gt;&lt;/EndNote&gt;</w:instrText>
      </w:r>
      <w:r w:rsidR="00D55C75">
        <w:fldChar w:fldCharType="separate"/>
      </w:r>
      <w:r w:rsidR="00296C48">
        <w:rPr>
          <w:noProof/>
        </w:rPr>
        <w:t>(</w:t>
      </w:r>
      <w:hyperlink w:anchor="_ENREF_8" w:tooltip="Cutter, 2005 #202" w:history="1">
        <w:r w:rsidR="00CC7E93">
          <w:rPr>
            <w:noProof/>
          </w:rPr>
          <w:t>Cutter and Emrich 2005</w:t>
        </w:r>
      </w:hyperlink>
      <w:r w:rsidR="00296C48">
        <w:rPr>
          <w:noProof/>
        </w:rPr>
        <w:t>)</w:t>
      </w:r>
      <w:r w:rsidR="00D55C75">
        <w:fldChar w:fldCharType="end"/>
      </w:r>
      <w:r w:rsidR="009F6A17">
        <w:t xml:space="preserve"> and similar trends are observed globally </w:t>
      </w:r>
      <w:r w:rsidR="00D55C75">
        <w:fldChar w:fldCharType="begin"/>
      </w:r>
      <w:r w:rsidR="00296C48">
        <w:instrText xml:space="preserve"> ADDIN EN.CITE &lt;EndNote&gt;&lt;Cite&gt;&lt;Author&gt;MillenniumEcosystemAssessment&lt;/Author&gt;&lt;Year&gt;2005&lt;/Year&gt;&lt;RecNum&gt;197&lt;/RecNum&gt;&lt;DisplayText&gt;(MillenniumEcosystemAssessment 2005)&lt;/DisplayText&gt;&lt;record&gt;&lt;rec-number&gt;197&lt;/rec-number&gt;&lt;foreign-keys&gt;&lt;key app="EN" db-id="p52rrf0t0dp2aee0w5gvp0tmzvxvvtatd9rr"&gt;197&lt;/key&gt;&lt;/foreign-keys&gt;&lt;ref-type name="Report"&gt;27&lt;/ref-type&gt;&lt;contributors&gt;&lt;authors&gt;&lt;author&gt;MillenniumEcosystemAssessment&lt;/author&gt;&lt;/authors&gt;&lt;tertiary-authors&gt;&lt;author&gt;Island Press&lt;/author&gt;&lt;/tertiary-authors&gt;&lt;/contributors&gt;&lt;titles&gt;&lt;title&gt;Ecosystems and Human Well-Being: Summary for Decision Makers&lt;/title&gt;&lt;/titles&gt;&lt;dates&gt;&lt;year&gt;2005&lt;/year&gt;&lt;/dates&gt;&lt;pub-location&gt;Washington D.C. USA&lt;/pub-location&gt;&lt;urls&gt;&lt;/urls&gt;&lt;/record&gt;&lt;/Cite&gt;&lt;/EndNote&gt;</w:instrText>
      </w:r>
      <w:r w:rsidR="00D55C75">
        <w:fldChar w:fldCharType="separate"/>
      </w:r>
      <w:r w:rsidR="00296C48">
        <w:rPr>
          <w:noProof/>
        </w:rPr>
        <w:t>(</w:t>
      </w:r>
      <w:hyperlink w:anchor="_ENREF_21" w:tooltip="MillenniumEcosystemAssessment, 2005 #197" w:history="1">
        <w:r w:rsidR="00CC7E93">
          <w:rPr>
            <w:noProof/>
          </w:rPr>
          <w:t>MillenniumEcosystemAssessment 2005</w:t>
        </w:r>
      </w:hyperlink>
      <w:r w:rsidR="00296C48">
        <w:rPr>
          <w:noProof/>
        </w:rPr>
        <w:t>)</w:t>
      </w:r>
      <w:r w:rsidR="00D55C75">
        <w:fldChar w:fldCharType="end"/>
      </w:r>
      <w:r w:rsidR="009F6A17">
        <w:t>. Climate change can increase the probability of stronger storms</w:t>
      </w:r>
      <w:r w:rsidR="001030AB">
        <w:t xml:space="preserve"> </w:t>
      </w:r>
      <w:r w:rsidR="00D55C75">
        <w:fldChar w:fldCharType="begin">
          <w:fldData xml:space="preserve">PEVuZE5vdGU+PENpdGU+PEF1dGhvcj5FbWFudWVsPC9BdXRob3I+PFllYXI+MjAwNTwvWWVhcj48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</w:fldData>
        </w:fldChar>
      </w:r>
      <w:r w:rsidR="000F4173">
        <w:instrText xml:space="preserve"> ADDIN EN.CITE </w:instrText>
      </w:r>
      <w:r w:rsidR="00D55C75">
        <w:fldChar w:fldCharType="begin">
          <w:fldData xml:space="preserve">PEVuZE5vdGU+PENpdGU+PEF1dGhvcj5FbWFudWVsPC9BdXRob3I+PFllYXI+MjAwNTwvWWVhcj48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</w:fldData>
        </w:fldChar>
      </w:r>
      <w:r w:rsidR="000F4173">
        <w:instrText xml:space="preserve"> ADDIN EN.CITE.DATA </w:instrText>
      </w:r>
      <w:r w:rsidR="00D55C75">
        <w:fldChar w:fldCharType="end"/>
      </w:r>
      <w:r w:rsidR="00D55C75">
        <w:fldChar w:fldCharType="separate"/>
      </w:r>
      <w:r w:rsidR="000F4173">
        <w:rPr>
          <w:noProof/>
        </w:rPr>
        <w:t>(</w:t>
      </w:r>
      <w:hyperlink w:anchor="_ENREF_10" w:tooltip="Emanuel, 2005 #203" w:history="1">
        <w:r w:rsidR="00CC7E93">
          <w:rPr>
            <w:noProof/>
          </w:rPr>
          <w:t>Emanuel 2005</w:t>
        </w:r>
      </w:hyperlink>
      <w:r w:rsidR="000F4173">
        <w:rPr>
          <w:noProof/>
        </w:rPr>
        <w:t xml:space="preserve">, </w:t>
      </w:r>
      <w:hyperlink w:anchor="_ENREF_29" w:tooltip="Webster, 2005 #204" w:history="1">
        <w:r w:rsidR="00CC7E93">
          <w:rPr>
            <w:noProof/>
          </w:rPr>
          <w:t>Webster et al. 2005</w:t>
        </w:r>
      </w:hyperlink>
      <w:r w:rsidR="000F4173">
        <w:rPr>
          <w:noProof/>
        </w:rPr>
        <w:t xml:space="preserve">, </w:t>
      </w:r>
      <w:hyperlink w:anchor="_ENREF_22" w:tooltip="Min, 2011 #242" w:history="1">
        <w:r w:rsidR="00CC7E93">
          <w:rPr>
            <w:noProof/>
          </w:rPr>
          <w:t>Min et al. 2011</w:t>
        </w:r>
      </w:hyperlink>
      <w:r w:rsidR="000F4173">
        <w:rPr>
          <w:noProof/>
        </w:rPr>
        <w:t>)</w:t>
      </w:r>
      <w:r w:rsidR="00D55C75">
        <w:fldChar w:fldCharType="end"/>
      </w:r>
      <w:r w:rsidR="009F6A17">
        <w:t xml:space="preserve">. Regional environmental change increases the probability of disease emergence </w:t>
      </w:r>
      <w:r w:rsidR="00D55C75">
        <w:fldChar w:fldCharType="begin"/>
      </w:r>
      <w:r w:rsidR="00296C48">
        <w:instrText xml:space="preserve"> ADDIN EN.CITE &lt;EndNote&gt;&lt;Cite&gt;&lt;Author&gt;Keesing&lt;/Author&gt;&lt;Year&gt;2010&lt;/Year&gt;&lt;RecNum&gt;205&lt;/RecNum&gt;&lt;DisplayText&gt;(Keesing et al. 2010)&lt;/DisplayText&gt;&lt;record&gt;&lt;rec-number&gt;205&lt;/rec-number&gt;&lt;foreign-keys&gt;&lt;key app="EN" db-id="p52rrf0t0dp2aee0w5gvp0tmzvxvvtatd9rr"&gt;205&lt;/key&gt;&lt;/foreign-keys&gt;&lt;ref-type name="Journal Article"&gt;17&lt;/ref-type&gt;&lt;contributors&gt;&lt;authors&gt;&lt;author&gt;Keesing, Felicia&lt;/author&gt;&lt;author&gt;Belden, Lisa K.&lt;/author&gt;&lt;author&gt;Daszak, Peter&lt;/author&gt;&lt;author&gt;Dobson, Andrew&lt;/author&gt;&lt;author&gt;Harvell, C. Drew&lt;/author&gt;&lt;author&gt;Holt, Robert D.&lt;/author&gt;&lt;author&gt;Hudson, Peter&lt;/author&gt;&lt;author&gt;Jolles, Anna&lt;/author&gt;&lt;author&gt;Jones, Kate E.&lt;/author&gt;&lt;author&gt;Mitchell, Charles E.&lt;/author&gt;&lt;author&gt;Myers, Samuel S.&lt;/author&gt;&lt;author&gt;Bogich, Tiffany&lt;/author&gt;&lt;author&gt;Ostfeld, Richard S.&lt;/author&gt;&lt;/authors&gt;&lt;/contributors&gt;&lt;titles&gt;&lt;title&gt;Impacts of biodiversity on the emergence and transmission of infectious diseases&lt;/title&gt;&lt;secondary-title&gt;Nature&lt;/secondary-title&gt;&lt;/titles&gt;&lt;periodical&gt;&lt;full-title&gt;Nature&lt;/full-title&gt;&lt;/periodical&gt;&lt;pages&gt;647-652&lt;/pages&gt;&lt;volume&gt;468&lt;/volume&gt;&lt;number&gt;7324&lt;/number&gt;&lt;dates&gt;&lt;year&gt;2010&lt;/year&gt;&lt;/dates&gt;&lt;publisher&gt;Nature Publishing Group, a division of Macmillan Publishers Limited. All Rights Reserved.&lt;/publisher&gt;&lt;isbn&gt;0028-0836&lt;/isbn&gt;&lt;work-type&gt;10.1038/nature09575&lt;/work-type&gt;&lt;urls&gt;&lt;related-urls&gt;&lt;url&gt;http://dx.doi.org/10.1038/nature09575&lt;/url&gt;&lt;/related-urls&gt;&lt;/urls&gt;&lt;electronic-resource-num&gt;http://www.nature.com/nature/journal/v468/n7324/abs/nature09575.html#supplementary-information&lt;/electronic-resource-num&gt;&lt;/record&gt;&lt;/Cite&gt;&lt;/EndNote&gt;</w:instrText>
      </w:r>
      <w:r w:rsidR="00D55C75">
        <w:fldChar w:fldCharType="separate"/>
      </w:r>
      <w:r w:rsidR="00296C48">
        <w:rPr>
          <w:noProof/>
        </w:rPr>
        <w:t>(</w:t>
      </w:r>
      <w:hyperlink w:anchor="_ENREF_14" w:tooltip="Keesing, 2010 #205" w:history="1">
        <w:r w:rsidR="00CC7E93">
          <w:rPr>
            <w:noProof/>
          </w:rPr>
          <w:t>Keesing et al. 2010</w:t>
        </w:r>
      </w:hyperlink>
      <w:r w:rsidR="00296C48">
        <w:rPr>
          <w:noProof/>
        </w:rPr>
        <w:t>)</w:t>
      </w:r>
      <w:r w:rsidR="00D55C75">
        <w:fldChar w:fldCharType="end"/>
      </w:r>
      <w:r w:rsidR="009F6A17">
        <w:t xml:space="preserve">. No one </w:t>
      </w:r>
      <w:r w:rsidR="00C42127">
        <w:t>foresaw</w:t>
      </w:r>
      <w:r w:rsidR="009F6A17">
        <w:t xml:space="preserve"> that changes in animal feeding practices would lead to emergence of a variant form of </w:t>
      </w:r>
      <w:proofErr w:type="spellStart"/>
      <w:r w:rsidR="009F6A17">
        <w:t>Creutzfeld-Jakob</w:t>
      </w:r>
      <w:proofErr w:type="spellEnd"/>
      <w:r w:rsidR="009F6A17">
        <w:t xml:space="preserve"> disease </w:t>
      </w:r>
      <w:r w:rsidR="00D55C75">
        <w:fldChar w:fldCharType="begin"/>
      </w:r>
      <w:r w:rsidR="00296C48">
        <w:instrText xml:space="preserve"> ADDIN EN.CITE &lt;EndNote&gt;&lt;Cite&gt;&lt;Author&gt;d&amp;apos;Aignaux&lt;/Author&gt;&lt;Year&gt;2001&lt;/Year&gt;&lt;RecNum&gt;206&lt;/RecNum&gt;&lt;DisplayText&gt;(d&amp;apos;Aignaux et al. 2001)&lt;/DisplayText&gt;&lt;record&gt;&lt;rec-number&gt;206&lt;/rec-number&gt;&lt;foreign-keys&gt;&lt;key app="EN" db-id="p52rrf0t0dp2aee0w5gvp0tmzvxvvtatd9rr"&gt;206&lt;/key&gt;&lt;/foreign-keys&gt;&lt;ref-type name="Journal Article"&gt;17&lt;/ref-type&gt;&lt;contributors&gt;&lt;authors&gt;&lt;author&gt;d&amp;apos;Aignaux, Jerome N. Huillard&lt;/author&gt;&lt;author&gt;Cousens, Simon N.&lt;/author&gt;&lt;author&gt;Smith, Peter G.&lt;/author&gt;&lt;/authors&gt;&lt;/contributors&gt;&lt;titles&gt;&lt;title&gt;Predictability of the UK Variant Creutzfeldt-Jakob Disease Epidemic&lt;/title&gt;&lt;secondary-title&gt;Science&lt;/secondary-title&gt;&lt;/titles&gt;&lt;periodical&gt;&lt;full-title&gt;Science&lt;/full-title&gt;&lt;/periodical&gt;&lt;pages&gt;1729-1731&lt;/pages&gt;&lt;volume&gt;294&lt;/volume&gt;&lt;number&gt;5547&lt;/number&gt;&lt;dates&gt;&lt;year&gt;2001&lt;/year&gt;&lt;pub-dates&gt;&lt;date&gt;November 23, 2001&lt;/date&gt;&lt;/pub-dates&gt;&lt;/dates&gt;&lt;urls&gt;&lt;related-urls&gt;&lt;url&gt;http://www.sciencemag.org/content/294/5547/1729.abstract&lt;/url&gt;&lt;/related-urls&gt;&lt;/urls&gt;&lt;electronic-resource-num&gt;10.1126/science.1064748&lt;/electronic-resource-num&gt;&lt;/record&gt;&lt;/Cite&gt;&lt;/EndNote&gt;</w:instrText>
      </w:r>
      <w:r w:rsidR="00D55C75">
        <w:fldChar w:fldCharType="separate"/>
      </w:r>
      <w:r w:rsidR="00296C48">
        <w:rPr>
          <w:noProof/>
        </w:rPr>
        <w:t>(</w:t>
      </w:r>
      <w:hyperlink w:anchor="_ENREF_9" w:tooltip="d'Aignaux, 2001 #206" w:history="1">
        <w:r w:rsidR="00CC7E93">
          <w:rPr>
            <w:noProof/>
          </w:rPr>
          <w:t>d'Aignaux et al. 2001</w:t>
        </w:r>
      </w:hyperlink>
      <w:r w:rsidR="00296C48">
        <w:rPr>
          <w:noProof/>
        </w:rPr>
        <w:t>)</w:t>
      </w:r>
      <w:r w:rsidR="00D55C75">
        <w:fldChar w:fldCharType="end"/>
      </w:r>
      <w:r w:rsidR="00E84136">
        <w:t>.</w:t>
      </w:r>
      <w:commentRangeEnd w:id="1"/>
      <w:r w:rsidR="00926141">
        <w:rPr>
          <w:rStyle w:val="CommentReference"/>
          <w:vanish/>
        </w:rPr>
        <w:commentReference w:id="1"/>
      </w:r>
      <w:r w:rsidR="003A63D3">
        <w:t xml:space="preserve"> </w:t>
      </w:r>
      <w:r w:rsidR="00C42127">
        <w:t>In a highly engineered and</w:t>
      </w:r>
      <w:r w:rsidR="004A1E77">
        <w:t xml:space="preserve"> increasingly</w:t>
      </w:r>
      <w:r w:rsidR="00752FA2">
        <w:t xml:space="preserve"> crowded world, disasters are compounded,</w:t>
      </w:r>
      <w:r w:rsidR="00C42127">
        <w:t xml:space="preserve"> as when</w:t>
      </w:r>
      <w:r w:rsidR="001C1465">
        <w:t xml:space="preserve"> the Honshu earthquake of 2011 </w:t>
      </w:r>
      <w:r w:rsidR="00C42127">
        <w:t>triggered a tsunami that breached seawalls</w:t>
      </w:r>
      <w:r w:rsidR="005D05A9">
        <w:t>, destroyed towns, killed thousands of people</w:t>
      </w:r>
      <w:r w:rsidR="00752FA2">
        <w:t>, disrupted supply chains for energy and food,</w:t>
      </w:r>
      <w:r w:rsidR="00C42127">
        <w:t xml:space="preserve"> and severely damaged nuclear power stations</w:t>
      </w:r>
      <w:r w:rsidR="003A63D3">
        <w:t>.</w:t>
      </w:r>
    </w:p>
    <w:p w:rsidR="0066470B" w:rsidRDefault="0066470B"/>
    <w:p w:rsidR="00BB2CD0" w:rsidRDefault="00BB2CD0">
      <w:r>
        <w:t xml:space="preserve">Formation of effective institutions and policies for extreme </w:t>
      </w:r>
      <w:r w:rsidR="009F6A17">
        <w:t>environmental hazards</w:t>
      </w:r>
      <w:r>
        <w:t xml:space="preserve"> is </w:t>
      </w:r>
      <w:r w:rsidR="009F6A17">
        <w:t>complicated by the fact that perceptions of evolving risks tend to be heavily biased</w:t>
      </w:r>
      <w:r>
        <w:t>.</w:t>
      </w:r>
      <w:r w:rsidR="001030AB">
        <w:t xml:space="preserve"> There are many </w:t>
      </w:r>
      <w:r w:rsidR="00372CBE">
        <w:t>need</w:t>
      </w:r>
      <w:r w:rsidR="001030AB">
        <w:t>s for research to improve understanding</w:t>
      </w:r>
      <w:r w:rsidR="00372CBE">
        <w:t xml:space="preserve"> and management</w:t>
      </w:r>
      <w:r w:rsidR="001030AB">
        <w:t xml:space="preserve"> of extreme environmental events</w:t>
      </w:r>
      <w:r w:rsidR="008F08EF">
        <w:t xml:space="preserve">, and we </w:t>
      </w:r>
      <w:r w:rsidR="00C63B9B">
        <w:t>describe</w:t>
      </w:r>
      <w:r w:rsidR="008F08EF">
        <w:t xml:space="preserve"> some of these in this paper</w:t>
      </w:r>
      <w:r w:rsidR="001030AB">
        <w:t>.</w:t>
      </w:r>
      <w:r>
        <w:t xml:space="preserve"> We suggest that management of extreme events related to global change </w:t>
      </w:r>
      <w:r w:rsidR="009F6A17">
        <w:t xml:space="preserve">should </w:t>
      </w:r>
      <w:r>
        <w:t>be addressed through (1) exposing vulnerabilities and discovering new response options, (2) increasing opportunities to take appropriate action and (3) building resilience to unpredictable events.</w:t>
      </w:r>
      <w:r w:rsidR="009F6A17">
        <w:t xml:space="preserve"> These approaches represent an important paradigm shift, from a world-view that strives for stability and control, to a more pragmatic perspective aimed at building resilience and adaptive capacity to</w:t>
      </w:r>
      <w:r w:rsidR="00250A87">
        <w:t xml:space="preserve"> cope with</w:t>
      </w:r>
      <w:r w:rsidR="009F6A17">
        <w:t xml:space="preserve"> accel</w:t>
      </w:r>
      <w:r w:rsidR="00250A87">
        <w:t>erating global change, increasing</w:t>
      </w:r>
      <w:r w:rsidR="009F6A17">
        <w:t xml:space="preserve"> uncertainty and inevitable surprise.</w:t>
      </w:r>
    </w:p>
    <w:p w:rsidR="00BB2CD0" w:rsidRDefault="00BB2CD0"/>
    <w:p w:rsidR="00BB2CD0" w:rsidRPr="003E17DB" w:rsidRDefault="00BB2CD0">
      <w:pPr>
        <w:rPr>
          <w:b/>
          <w:bCs/>
        </w:rPr>
      </w:pPr>
      <w:r w:rsidRPr="003E17DB">
        <w:rPr>
          <w:b/>
          <w:bCs/>
        </w:rPr>
        <w:t>Intuition Fails at the Tails</w:t>
      </w:r>
    </w:p>
    <w:p w:rsidR="00BB2CD0" w:rsidRDefault="00BB2CD0"/>
    <w:p w:rsidR="00BB2CD0" w:rsidRDefault="00BB2CD0">
      <w:r>
        <w:t>So far, the tallest players</w:t>
      </w:r>
      <w:r w:rsidR="00DA0A9E">
        <w:t xml:space="preserve"> in the U.S. National Basketball Association</w:t>
      </w:r>
      <w:r>
        <w:t xml:space="preserve"> have been 231 cm (</w:t>
      </w:r>
      <w:proofErr w:type="spellStart"/>
      <w:r w:rsidR="002B4F62">
        <w:t>Manute</w:t>
      </w:r>
      <w:proofErr w:type="spellEnd"/>
      <w:r w:rsidR="002B4F62">
        <w:t xml:space="preserve"> </w:t>
      </w:r>
      <w:proofErr w:type="spellStart"/>
      <w:r w:rsidR="002B4F62">
        <w:t>Bol</w:t>
      </w:r>
      <w:proofErr w:type="spellEnd"/>
      <w:r w:rsidR="002B4F62">
        <w:t xml:space="preserve"> and </w:t>
      </w:r>
      <w:proofErr w:type="spellStart"/>
      <w:r w:rsidR="002B4F62">
        <w:t>Georghe</w:t>
      </w:r>
      <w:proofErr w:type="spellEnd"/>
      <w:r w:rsidR="002B4F62">
        <w:t xml:space="preserve"> </w:t>
      </w:r>
      <w:proofErr w:type="spellStart"/>
      <w:r w:rsidR="002B4F62">
        <w:t>Mureşan</w:t>
      </w:r>
      <w:proofErr w:type="spellEnd"/>
      <w:r w:rsidR="002B4F62">
        <w:t xml:space="preserve"> are tied for this record</w:t>
      </w:r>
      <w:r>
        <w:t xml:space="preserve">).  </w:t>
      </w:r>
      <w:r w:rsidR="00643911">
        <w:t>The</w:t>
      </w:r>
      <w:r>
        <w:t xml:space="preserve"> height of the future pl</w:t>
      </w:r>
      <w:r w:rsidR="00643911">
        <w:t xml:space="preserve">ayer </w:t>
      </w:r>
      <w:r w:rsidR="00224566">
        <w:t>who</w:t>
      </w:r>
      <w:r w:rsidR="00643911">
        <w:t xml:space="preserve"> breaks this record</w:t>
      </w:r>
      <w:r>
        <w:t xml:space="preserve"> is much more likely to be 23</w:t>
      </w:r>
      <w:r w:rsidR="008E558F">
        <w:t>2</w:t>
      </w:r>
      <w:r w:rsidR="00FD2182">
        <w:t xml:space="preserve"> cm than 3</w:t>
      </w:r>
      <w:r>
        <w:t>00 cm. For human height increments, expected values decline quickly as they fall farther from the mean.  Such probability distributions are called thin-tailed. The expected value of an extreme event above a threshold in thin-tailed distributions is only a small amount greater than the threshold itself. Tail thickness can be diagnosed by plotting the mean excess (expected increment above a threshold) versus the threshold (Fig. 1). The mean excess is inversely related to the threshold in thin-tailed distributions (Fig. 1A). Such relationships hold for many distributions and accord with intuition about extreme events – a new record is only slightly larger than the old record.</w:t>
      </w:r>
    </w:p>
    <w:p w:rsidR="00BB2CD0" w:rsidRDefault="00BB2CD0"/>
    <w:p w:rsidR="00BB2CD0" w:rsidRDefault="00BB2CD0">
      <w:r>
        <w:t xml:space="preserve">However, for many variables the mean excess increases as the threshold increases (Fig. 1B). Such distributions are called thick-tailed. This phenomenon was first noticed by the economist </w:t>
      </w:r>
      <w:proofErr w:type="spellStart"/>
      <w:r>
        <w:t>Vilfredo</w:t>
      </w:r>
      <w:proofErr w:type="spellEnd"/>
      <w:r>
        <w:t xml:space="preserve"> Pareto</w:t>
      </w:r>
      <w:r w:rsidR="00B77933">
        <w:t xml:space="preserve"> in 1906</w:t>
      </w:r>
      <w:r>
        <w:t xml:space="preserve">, with regard to </w:t>
      </w:r>
      <w:r w:rsidR="00B77933">
        <w:t>the distribution of wealth in Italy, and it led to his name being applied to the Pareto distribution</w:t>
      </w:r>
      <w:r>
        <w:t xml:space="preserve">. Thick tails </w:t>
      </w:r>
      <w:r w:rsidR="00DA0A9E">
        <w:t>also characterize the</w:t>
      </w:r>
      <w:r w:rsidR="00FD2182">
        <w:t xml:space="preserve"> impacts of</w:t>
      </w:r>
      <w:r>
        <w:t xml:space="preserve"> enviro</w:t>
      </w:r>
      <w:r w:rsidR="00FD2182">
        <w:t>nmental hazards such as</w:t>
      </w:r>
      <w:r>
        <w:t xml:space="preserve"> floods, earthquakes, landslides, </w:t>
      </w:r>
      <w:r w:rsidR="004A1E77">
        <w:t xml:space="preserve">and </w:t>
      </w:r>
      <w:r>
        <w:t xml:space="preserve">wildfires </w:t>
      </w:r>
      <w:r w:rsidR="00D55C75">
        <w:fldChar w:fldCharType="begin"/>
      </w:r>
      <w:r w:rsidR="00296C48">
        <w:instrText xml:space="preserve"> ADDIN EN.CITE &lt;EndNote&gt;&lt;Cite&gt;&lt;Author&gt;Malamud&lt;/Author&gt;&lt;Year&gt;2004&lt;/Year&gt;&lt;RecNum&gt;200&lt;/RecNum&gt;&lt;DisplayText&gt;(Malamud 2004, Kousky and Cooke 2010)&lt;/DisplayText&gt;&lt;record&gt;&lt;rec-number&gt;200&lt;/rec-number&gt;&lt;foreign-keys&gt;&lt;key app="EN" db-id="p52rrf0t0dp2aee0w5gvp0tmzvxvvtatd9rr"&gt;200&lt;/key&gt;&lt;/foreign-keys&gt;&lt;ref-type name="Journal Article"&gt;17&lt;/ref-type&gt;&lt;contributors&gt;&lt;authors&gt;&lt;author&gt;Malamud, B.D.&lt;/author&gt;&lt;/authors&gt;&lt;/contributors&gt;&lt;titles&gt;&lt;title&gt;Tails of natural hazards&lt;/title&gt;&lt;secondary-title&gt;Physics World&lt;/secondary-title&gt;&lt;/titles&gt;&lt;periodical&gt;&lt;full-title&gt;Physics World&lt;/full-title&gt;&lt;/periodical&gt;&lt;pages&gt;31-35&lt;/pages&gt;&lt;volume&gt;17&lt;/volume&gt;&lt;dates&gt;&lt;year&gt;2004&lt;/year&gt;&lt;/dates&gt;&lt;urls&gt;&lt;/urls&gt;&lt;/record&gt;&lt;/Cite&gt;&lt;Cite&gt;&lt;Author&gt;Kousky&lt;/Author&gt;&lt;Year&gt;2010&lt;/Year&gt;&lt;RecNum&gt;201&lt;/RecNum&gt;&lt;record&gt;&lt;rec-number&gt;201&lt;/rec-number&gt;&lt;foreign-keys&gt;&lt;key app="EN" db-id="p52rrf0t0dp2aee0w5gvp0tmzvxvvtatd9rr"&gt;201&lt;/key&gt;&lt;/foreign-keys&gt;&lt;ref-type name="Report"&gt;27&lt;/ref-type&gt;&lt;contributors&gt;&lt;authors&gt;&lt;author&gt;Kousky, C.&lt;/author&gt;&lt;author&gt;Cooke, R.&lt;/author&gt;&lt;/authors&gt;&lt;/contributors&gt;&lt;titles&gt;&lt;title&gt;Adapting to extreme events: managing fat tails&lt;/title&gt;&lt;secondary-title&gt;Issue Briefs&lt;/secondary-title&gt;&lt;/titles&gt;&lt;pages&gt;1-18&lt;/pages&gt;&lt;volume&gt;10-12&lt;/volume&gt;&lt;dates&gt;&lt;year&gt;2010&lt;/year&gt;&lt;/dates&gt;&lt;pub-location&gt;Washington DC USA&lt;/pub-location&gt;&lt;publisher&gt;Resources for the Future&lt;/publisher&gt;&lt;urls&gt;&lt;/urls&gt;&lt;/record&gt;&lt;/Cite&gt;&lt;/EndNote&gt;</w:instrText>
      </w:r>
      <w:r w:rsidR="00D55C75">
        <w:fldChar w:fldCharType="separate"/>
      </w:r>
      <w:r w:rsidR="00296C48">
        <w:rPr>
          <w:noProof/>
        </w:rPr>
        <w:t>(</w:t>
      </w:r>
      <w:hyperlink w:anchor="_ENREF_19" w:tooltip="Malamud, 2004 #200" w:history="1">
        <w:r w:rsidR="00CC7E93">
          <w:rPr>
            <w:noProof/>
          </w:rPr>
          <w:t>Malamud 2004</w:t>
        </w:r>
      </w:hyperlink>
      <w:r w:rsidR="00296C48">
        <w:rPr>
          <w:noProof/>
        </w:rPr>
        <w:t xml:space="preserve">, </w:t>
      </w:r>
      <w:hyperlink w:anchor="_ENREF_15" w:tooltip="Kousky, 2010 #201" w:history="1">
        <w:r w:rsidR="00CC7E93">
          <w:rPr>
            <w:noProof/>
          </w:rPr>
          <w:t>Kousky and Cooke 2010</w:t>
        </w:r>
      </w:hyperlink>
      <w:r w:rsidR="00296C48">
        <w:rPr>
          <w:noProof/>
        </w:rPr>
        <w:t>)</w:t>
      </w:r>
      <w:r w:rsidR="00D55C75">
        <w:fldChar w:fldCharType="end"/>
      </w:r>
      <w:r>
        <w:t>. For thick tailed distributions, intuition fails because the next extreme event may be vastly greater in impact than the previou</w:t>
      </w:r>
      <w:r w:rsidR="00FD2182">
        <w:t>sly-observed record event</w:t>
      </w:r>
      <w:r w:rsidR="005600A3">
        <w:t>. Recent e</w:t>
      </w:r>
      <w:r>
        <w:t xml:space="preserve">xperience is a poor guide to </w:t>
      </w:r>
      <w:r w:rsidR="00E716FA">
        <w:t xml:space="preserve">the </w:t>
      </w:r>
      <w:r>
        <w:t xml:space="preserve">severity of future events. </w:t>
      </w:r>
    </w:p>
    <w:p w:rsidR="00BB2CD0" w:rsidRDefault="00BB2CD0"/>
    <w:p w:rsidR="00325F77" w:rsidRDefault="00325F77">
      <w:r>
        <w:t>For any distribution, our knowledge of the tail is necessarily limited; by definition the tail has low probability and</w:t>
      </w:r>
      <w:r w:rsidR="00DA0A9E">
        <w:t xml:space="preserve"> extreme values</w:t>
      </w:r>
      <w:r>
        <w:t xml:space="preserve"> occur</w:t>
      </w:r>
      <w:r w:rsidR="00DA0A9E">
        <w:t xml:space="preserve"> only</w:t>
      </w:r>
      <w:r>
        <w:t xml:space="preserve"> rarely in the data. </w:t>
      </w:r>
      <w:r w:rsidR="00FD2182">
        <w:t>For</w:t>
      </w:r>
      <w:r>
        <w:t xml:space="preserve"> thin-tailed distributions this </w:t>
      </w:r>
      <w:r w:rsidR="00DA0A9E">
        <w:t xml:space="preserve">problem </w:t>
      </w:r>
      <w:r>
        <w:t>is of small consequence, because we know that the expected value above</w:t>
      </w:r>
      <w:r w:rsidR="00CF4CB4">
        <w:t xml:space="preserve"> a threshold</w:t>
      </w:r>
      <w:r>
        <w:t xml:space="preserve"> i</w:t>
      </w:r>
      <w:r w:rsidR="00CF4CB4">
        <w:t>s not much larger than the threshold</w:t>
      </w:r>
      <w:r>
        <w:t xml:space="preserve"> itself. In contrast, for thick-tailed distributions the expect</w:t>
      </w:r>
      <w:r w:rsidR="00CF4CB4">
        <w:t>ed value above a threshold</w:t>
      </w:r>
      <w:r>
        <w:t xml:space="preserve"> is sub</w:t>
      </w:r>
      <w:r w:rsidR="00CF4CB4">
        <w:t>stantially larger than the threshold</w:t>
      </w:r>
      <w:r>
        <w:t xml:space="preserve">, and in addition it is not well known. This </w:t>
      </w:r>
      <w:r w:rsidR="00DA0A9E">
        <w:t xml:space="preserve">profound </w:t>
      </w:r>
      <w:r>
        <w:t>uncertainty</w:t>
      </w:r>
      <w:r w:rsidR="00283324">
        <w:t xml:space="preserve"> makes even rational responses difficult, and</w:t>
      </w:r>
      <w:r>
        <w:t xml:space="preserve"> makes it easier for irrational responses to take hold.</w:t>
      </w:r>
      <w:r w:rsidR="00283324">
        <w:t xml:space="preserve"> </w:t>
      </w:r>
    </w:p>
    <w:p w:rsidR="00BB2CD0" w:rsidRDefault="00BB2CD0"/>
    <w:p w:rsidR="00BB2CD0" w:rsidRPr="006A28DA" w:rsidRDefault="00BB2CD0">
      <w:pPr>
        <w:rPr>
          <w:b/>
          <w:bCs/>
        </w:rPr>
      </w:pPr>
      <w:r>
        <w:rPr>
          <w:b/>
          <w:bCs/>
        </w:rPr>
        <w:t>Under- and Overr</w:t>
      </w:r>
      <w:r w:rsidRPr="006A28DA">
        <w:rPr>
          <w:b/>
          <w:bCs/>
        </w:rPr>
        <w:t>eactions</w:t>
      </w:r>
    </w:p>
    <w:p w:rsidR="00BB2CD0" w:rsidRDefault="00BB2CD0"/>
    <w:p w:rsidR="00B03049" w:rsidRDefault="00BB2CD0" w:rsidP="00B03049">
      <w:r>
        <w:t>Fundamental psychological characteristics of the human mind hamper our ability to deal with extreme events (Fig. 2)</w:t>
      </w:r>
      <w:r w:rsidR="00730044">
        <w:t xml:space="preserve"> and cause</w:t>
      </w:r>
      <w:r w:rsidR="004A1E77">
        <w:t xml:space="preserve"> people</w:t>
      </w:r>
      <w:r>
        <w:t xml:space="preserve"> to under- or overreact </w:t>
      </w:r>
      <w:r w:rsidR="00D55C75">
        <w:fldChar w:fldCharType="begin"/>
      </w:r>
      <w:r w:rsidR="00296C48">
        <w:instrText xml:space="preserve"> ADDIN EN.CITE &lt;EndNote&gt;&lt;Cite&gt;&lt;Author&gt;Meyer&lt;/Author&gt;&lt;Year&gt;2010&lt;/Year&gt;&lt;RecNum&gt;208&lt;/RecNum&gt;&lt;DisplayText&gt;(Meyer 2010)&lt;/DisplayText&gt;&lt;record&gt;&lt;rec-number&gt;208&lt;/rec-number&gt;&lt;foreign-keys&gt;&lt;key app="EN" db-id="p52rrf0t0dp2aee0w5gvp0tmzvxvvtatd9rr"&gt;208&lt;/key&gt;&lt;/foreign-keys&gt;&lt;ref-type name="Book Section"&gt;5&lt;/ref-type&gt;&lt;contributors&gt;&lt;authors&gt;&lt;author&gt;Meyer, R.&lt;/author&gt;&lt;/authors&gt;&lt;secondary-authors&gt;&lt;author&gt;Michel-Kerjan, E.&lt;/author&gt;&lt;author&gt;Slovic, P.&lt;/author&gt;&lt;/secondary-authors&gt;&lt;/contributors&gt;&lt;titles&gt;&lt;title&gt;Why we fail to learn from disasters&lt;/title&gt;&lt;secondary-title&gt;The Irrational Economist: Future Directions in Behavioral Economics and Risk Management&lt;/secondary-title&gt;&lt;/titles&gt;&lt;dates&gt;&lt;year&gt;2010&lt;/year&gt;&lt;/dates&gt;&lt;pub-location&gt;New York, NY, USA&lt;/pub-location&gt;&lt;publisher&gt;Public Affairs Press&lt;/publisher&gt;&lt;urls&gt;&lt;/urls&gt;&lt;/record&gt;&lt;/Cite&gt;&lt;/EndNote&gt;</w:instrText>
      </w:r>
      <w:r w:rsidR="00D55C75">
        <w:fldChar w:fldCharType="separate"/>
      </w:r>
      <w:r w:rsidR="00296C48">
        <w:rPr>
          <w:noProof/>
        </w:rPr>
        <w:t>(</w:t>
      </w:r>
      <w:hyperlink w:anchor="_ENREF_20" w:tooltip="Meyer, 2010 #208" w:history="1">
        <w:r w:rsidR="00CC7E93">
          <w:rPr>
            <w:noProof/>
          </w:rPr>
          <w:t>Meyer 2010</w:t>
        </w:r>
      </w:hyperlink>
      <w:r w:rsidR="00296C48">
        <w:rPr>
          <w:noProof/>
        </w:rPr>
        <w:t>)</w:t>
      </w:r>
      <w:r w:rsidR="00D55C75">
        <w:fldChar w:fldCharType="end"/>
      </w:r>
      <w:r>
        <w:t xml:space="preserve">. Denial or under-reactions arise when </w:t>
      </w:r>
      <w:r w:rsidR="00DA0A9E">
        <w:t xml:space="preserve">individuals </w:t>
      </w:r>
      <w:r>
        <w:t>are unfamiliar with the threat or they choose to ignore it (under-reaction type 1, Fig. 2).</w:t>
      </w:r>
      <w:r w:rsidR="004E5402">
        <w:t xml:space="preserve"> If tail events are quite rare, and people pay most attention to</w:t>
      </w:r>
      <w:r w:rsidR="00224566">
        <w:t xml:space="preserve"> more</w:t>
      </w:r>
      <w:r w:rsidR="004E5402">
        <w:t xml:space="preserve"> recent events, </w:t>
      </w:r>
      <w:r w:rsidR="004A1E77">
        <w:t xml:space="preserve">then </w:t>
      </w:r>
      <w:r w:rsidR="004E5402">
        <w:t>people tend to under</w:t>
      </w:r>
      <w:r w:rsidR="00CB4ABD">
        <w:t>-</w:t>
      </w:r>
      <w:r w:rsidR="004E5402">
        <w:t>react.</w:t>
      </w:r>
      <w:r>
        <w:t xml:space="preserve"> In these cases, low-level risks are effectively set to zero, as has happened at various times with hazards such as </w:t>
      </w:r>
      <w:commentRangeStart w:id="2"/>
      <w:r>
        <w:t>second-hand smoke, chlorinated hydrocarbons, nuclear winter and climate change</w:t>
      </w:r>
      <w:commentRangeEnd w:id="2"/>
      <w:r w:rsidR="001C2DA9">
        <w:rPr>
          <w:rStyle w:val="CommentReference"/>
          <w:vanish/>
        </w:rPr>
        <w:commentReference w:id="2"/>
      </w:r>
      <w:r>
        <w:t xml:space="preserve"> </w:t>
      </w:r>
      <w:r w:rsidR="00D55C75">
        <w:fldChar w:fldCharType="begin"/>
      </w:r>
      <w:r w:rsidR="00296C48">
        <w:instrText xml:space="preserve"> ADDIN EN.CITE &lt;EndNote&gt;&lt;Cite&gt;&lt;Author&gt;Sunstein&lt;/Author&gt;&lt;Year&gt;2002&lt;/Year&gt;&lt;RecNum&gt;207&lt;/RecNum&gt;&lt;DisplayText&gt;(Sunstein 2002)&lt;/DisplayText&gt;&lt;record&gt;&lt;rec-number&gt;207&lt;/rec-number&gt;&lt;foreign-keys&gt;&lt;key app="EN" db-id="p52rrf0t0dp2aee0w5gvp0tmzvxvvtatd9rr"&gt;207&lt;/key&gt;&lt;/foreign-keys&gt;&lt;ref-type name="Book"&gt;6&lt;/ref-type&gt;&lt;contributors&gt;&lt;authors&gt;&lt;author&gt;Sunstein, C.R.&lt;/author&gt;&lt;/authors&gt;&lt;/contributors&gt;&lt;titles&gt;&lt;title&gt;Risk and Reason&lt;/title&gt;&lt;/titles&gt;&lt;dates&gt;&lt;year&gt;2002&lt;/year&gt;&lt;/dates&gt;&lt;pub-location&gt;Cambridge, England&lt;/pub-location&gt;&lt;publisher&gt;Cambridge University Press&lt;/publisher&gt;&lt;urls&gt;&lt;/urls&gt;&lt;/record&gt;&lt;/Cite&gt;&lt;/EndNote&gt;</w:instrText>
      </w:r>
      <w:r w:rsidR="00D55C75">
        <w:fldChar w:fldCharType="separate"/>
      </w:r>
      <w:r w:rsidR="00296C48">
        <w:rPr>
          <w:noProof/>
        </w:rPr>
        <w:t>(</w:t>
      </w:r>
      <w:hyperlink w:anchor="_ENREF_25" w:tooltip="Sunstein, 2002 #207" w:history="1">
        <w:r w:rsidR="00CC7E93">
          <w:rPr>
            <w:noProof/>
          </w:rPr>
          <w:t>Sunstein 2002</w:t>
        </w:r>
      </w:hyperlink>
      <w:r w:rsidR="00296C48">
        <w:rPr>
          <w:noProof/>
        </w:rPr>
        <w:t>)</w:t>
      </w:r>
      <w:r w:rsidR="00D55C75">
        <w:fldChar w:fldCharType="end"/>
      </w:r>
      <w:r>
        <w:t>.</w:t>
      </w:r>
      <w:r w:rsidR="00CB45A9">
        <w:t xml:space="preserve"> </w:t>
      </w:r>
      <w:r w:rsidR="00B03049">
        <w:t xml:space="preserve">Extremely common and familiar risks may also be underestimated even though they are potentially catastrophic </w:t>
      </w:r>
      <w:r w:rsidR="00D55C75">
        <w:fldChar w:fldCharType="begin"/>
      </w:r>
      <w:r w:rsidR="00B03049">
        <w:instrText xml:space="preserve"> ADDIN EN.CITE &lt;EndNote&gt;&lt;Cite&gt;&lt;Author&gt;Kunreuther&lt;/Author&gt;&lt;Year&gt;2010&lt;/Year&gt;&lt;RecNum&gt;209&lt;/RecNum&gt;&lt;DisplayText&gt;(Kunreuther and Useem 2010)&lt;/DisplayText&gt;&lt;record&gt;&lt;rec-number&gt;209&lt;/rec-number&gt;&lt;foreign-keys&gt;&lt;key app="EN" db-id="p52rrf0t0dp2aee0w5gvp0tmzvxvvtatd9rr"&gt;209&lt;/key&gt;&lt;/foreign-keys&gt;&lt;ref-type name="Book"&gt;6&lt;/ref-type&gt;&lt;contributors&gt;&lt;authors&gt;&lt;author&gt;Kunreuther, H.&lt;/author&gt;&lt;author&gt;Useem, M.&lt;/author&gt;&lt;/authors&gt;&lt;/contributors&gt;&lt;titles&gt;&lt;title&gt;Learning from Catastrophes: Strategies for Reaction and Response&lt;/title&gt;&lt;/titles&gt;&lt;dates&gt;&lt;year&gt;2010&lt;/year&gt;&lt;/dates&gt;&lt;pub-location&gt;Upper Saddle River, New Jersey, USA.&lt;/pub-location&gt;&lt;publisher&gt;Wharton School Publishing&lt;/publisher&gt;&lt;urls&gt;&lt;/urls&gt;&lt;/record&gt;&lt;/Cite&gt;&lt;/EndNote&gt;</w:instrText>
      </w:r>
      <w:r w:rsidR="00D55C75">
        <w:fldChar w:fldCharType="separate"/>
      </w:r>
      <w:r w:rsidR="00B03049">
        <w:rPr>
          <w:noProof/>
        </w:rPr>
        <w:t>(</w:t>
      </w:r>
      <w:hyperlink w:anchor="_ENREF_18" w:tooltip="Kunreuther, 2010 #209" w:history="1">
        <w:r w:rsidR="00CC7E93">
          <w:rPr>
            <w:noProof/>
          </w:rPr>
          <w:t>Kunreuther and Useem 2010</w:t>
        </w:r>
      </w:hyperlink>
      <w:r w:rsidR="00B03049">
        <w:rPr>
          <w:noProof/>
        </w:rPr>
        <w:t>)</w:t>
      </w:r>
      <w:r w:rsidR="00D55C75">
        <w:fldChar w:fldCharType="end"/>
      </w:r>
      <w:r w:rsidR="004A1E77">
        <w:t>. For example w</w:t>
      </w:r>
      <w:r w:rsidR="00B03049">
        <w:t xml:space="preserve">e are overconfident in our private ability to control public risks (under-reaction type 2, Fig 2). </w:t>
      </w:r>
      <w:commentRangeStart w:id="3"/>
      <w:r w:rsidR="00B03049">
        <w:t>Many individuals prefer to drive than fly, even though driving is more dangerous than commercial air travel.</w:t>
      </w:r>
      <w:commentRangeEnd w:id="3"/>
      <w:r w:rsidR="001C2DA9">
        <w:rPr>
          <w:rStyle w:val="CommentReference"/>
          <w:vanish/>
        </w:rPr>
        <w:commentReference w:id="3"/>
      </w:r>
    </w:p>
    <w:p w:rsidR="00B03049" w:rsidRDefault="00B03049"/>
    <w:p w:rsidR="003D34DB" w:rsidRDefault="004E5402">
      <w:r>
        <w:t>While we are most concerned about under</w:t>
      </w:r>
      <w:r w:rsidR="00CB4ABD">
        <w:t>-</w:t>
      </w:r>
      <w:r>
        <w:t>reaction, p</w:t>
      </w:r>
      <w:r w:rsidR="003D34DB">
        <w:t xml:space="preserve">eople can overreact to risks that are sensational and highly publicized (Fig. 2) </w:t>
      </w:r>
      <w:r w:rsidR="00D55C75">
        <w:fldChar w:fldCharType="begin"/>
      </w:r>
      <w:r w:rsidR="003D34DB">
        <w:instrText xml:space="preserve"> ADDIN EN.CITE &lt;EndNote&gt;&lt;Cite&gt;&lt;Author&gt;Sunstein&lt;/Author&gt;&lt;Year&gt;2002&lt;/Year&gt;&lt;RecNum&gt;207&lt;/RecNum&gt;&lt;DisplayText&gt;(Sunstein 2002)&lt;/DisplayText&gt;&lt;record&gt;&lt;rec-number&gt;207&lt;/rec-number&gt;&lt;foreign-keys&gt;&lt;key app="EN" db-id="p52rrf0t0dp2aee0w5gvp0tmzvxvvtatd9rr"&gt;207&lt;/key&gt;&lt;/foreign-keys&gt;&lt;ref-type name="Book"&gt;6&lt;/ref-type&gt;&lt;contributors&gt;&lt;authors&gt;&lt;author&gt;Sunstein, C.R.&lt;/author&gt;&lt;/authors&gt;&lt;/contributors&gt;&lt;titles&gt;&lt;title&gt;Risk and Reason&lt;/title&gt;&lt;/titles&gt;&lt;dates&gt;&lt;year&gt;2002&lt;/year&gt;&lt;/dates&gt;&lt;pub-location&gt;Cambridge, England&lt;/pub-location&gt;&lt;publisher&gt;Cambridge University Press&lt;/publisher&gt;&lt;urls&gt;&lt;/urls&gt;&lt;/record&gt;&lt;/Cite&gt;&lt;/EndNote&gt;</w:instrText>
      </w:r>
      <w:r w:rsidR="00D55C75">
        <w:fldChar w:fldCharType="separate"/>
      </w:r>
      <w:r w:rsidR="003D34DB">
        <w:rPr>
          <w:noProof/>
        </w:rPr>
        <w:t>(</w:t>
      </w:r>
      <w:hyperlink w:anchor="_ENREF_25" w:tooltip="Sunstein, 2002 #207" w:history="1">
        <w:r w:rsidR="00CC7E93">
          <w:rPr>
            <w:noProof/>
          </w:rPr>
          <w:t>Sunstein 2002</w:t>
        </w:r>
      </w:hyperlink>
      <w:r w:rsidR="003D34DB">
        <w:rPr>
          <w:noProof/>
        </w:rPr>
        <w:t>)</w:t>
      </w:r>
      <w:r w:rsidR="00D55C75">
        <w:fldChar w:fldCharType="end"/>
      </w:r>
      <w:r w:rsidR="003D34DB">
        <w:t xml:space="preserve">.  </w:t>
      </w:r>
      <w:commentRangeStart w:id="4"/>
      <w:r w:rsidR="004973CD">
        <w:t>Terrorism is a familiar example.</w:t>
      </w:r>
      <w:commentRangeEnd w:id="4"/>
      <w:r w:rsidR="000350F4">
        <w:rPr>
          <w:rStyle w:val="CommentReference"/>
          <w:vanish/>
        </w:rPr>
        <w:commentReference w:id="4"/>
      </w:r>
      <w:r w:rsidR="004973CD">
        <w:t xml:space="preserve"> </w:t>
      </w:r>
      <w:r w:rsidR="00887924">
        <w:t>At a more personal level, we</w:t>
      </w:r>
      <w:r w:rsidR="003D34DB">
        <w:t xml:space="preserve"> often purchase maintenance plans for common electronic equipment even though breakdowns are so rare that self-insurance is more cost-effective.</w:t>
      </w:r>
    </w:p>
    <w:p w:rsidR="00BB2CD0" w:rsidRDefault="00BB2CD0"/>
    <w:p w:rsidR="00BB2CD0" w:rsidRDefault="00BB2CD0">
      <w:r>
        <w:t xml:space="preserve">These biases in risk perception, which are well-studied for individuals, can be amplified by group dynamics </w:t>
      </w:r>
      <w:r w:rsidR="00D55C75">
        <w:fldChar w:fldCharType="begin"/>
      </w:r>
      <w:r w:rsidR="00296C48">
        <w:instrText xml:space="preserve"> ADDIN EN.CITE &lt;EndNote&gt;&lt;Cite&gt;&lt;Author&gt;Scheffer&lt;/Author&gt;&lt;Year&gt;2003&lt;/Year&gt;&lt;RecNum&gt;210&lt;/RecNum&gt;&lt;DisplayText&gt;(Scheffer et al. 2003)&lt;/DisplayText&gt;&lt;record&gt;&lt;rec-number&gt;210&lt;/rec-number&gt;&lt;foreign-keys&gt;&lt;key app="EN" db-id="p52rrf0t0dp2aee0w5gvp0tmzvxvvtatd9rr"&gt;210&lt;/key&gt;&lt;/foreign-keys&gt;&lt;ref-type name="Journal Article"&gt;17&lt;/ref-type&gt;&lt;contributors&gt;&lt;authors&gt;&lt;author&gt;Scheffer, M.&lt;/author&gt;&lt;author&gt;Westley, F.&lt;/author&gt;&lt;author&gt;Brock, W. A.&lt;/author&gt;&lt;/authors&gt;&lt;/contributors&gt;&lt;titles&gt;&lt;title&gt;Slow response of societies to new problems: causes and costs&lt;/title&gt;&lt;secondary-title&gt;Ecosystems&lt;/secondary-title&gt;&lt;/titles&gt;&lt;periodical&gt;&lt;full-title&gt;Ecosystems&lt;/full-title&gt;&lt;abbr-1&gt;Ecosystems&lt;/abbr-1&gt;&lt;/periodical&gt;&lt;pages&gt;493-502&lt;/pages&gt;&lt;volume&gt;6&lt;/volume&gt;&lt;number&gt;5&lt;/number&gt;&lt;dates&gt;&lt;year&gt;2003&lt;/year&gt;&lt;/dates&gt;&lt;urls&gt;&lt;/urls&gt;&lt;/record&gt;&lt;/Cite&gt;&lt;/EndNote&gt;</w:instrText>
      </w:r>
      <w:r w:rsidR="00D55C75">
        <w:fldChar w:fldCharType="separate"/>
      </w:r>
      <w:r w:rsidR="00296C48">
        <w:rPr>
          <w:noProof/>
        </w:rPr>
        <w:t>(</w:t>
      </w:r>
      <w:hyperlink w:anchor="_ENREF_24" w:tooltip="Scheffer, 2003 #210" w:history="1">
        <w:r w:rsidR="00CC7E93">
          <w:rPr>
            <w:noProof/>
          </w:rPr>
          <w:t>Scheffer et al. 2003</w:t>
        </w:r>
      </w:hyperlink>
      <w:r w:rsidR="00296C48">
        <w:rPr>
          <w:noProof/>
        </w:rPr>
        <w:t>)</w:t>
      </w:r>
      <w:r w:rsidR="00D55C75">
        <w:fldChar w:fldCharType="end"/>
      </w:r>
      <w:r>
        <w:t>. Inevitably such biases drive democratic decision making. Under-reactions put people in danger; overreactions divert resources away from problems more deserving of attention. The solution</w:t>
      </w:r>
      <w:r w:rsidR="00DA0A9E">
        <w:t xml:space="preserve"> for irrational risk perception</w:t>
      </w:r>
      <w:r>
        <w:t xml:space="preserve"> is</w:t>
      </w:r>
      <w:r w:rsidR="00FD2182">
        <w:t xml:space="preserve"> institutional arrangements that account for biases, as well as</w:t>
      </w:r>
      <w:r w:rsidR="00DA0A9E">
        <w:t xml:space="preserve"> </w:t>
      </w:r>
      <w:r w:rsidR="00730C15">
        <w:t>research</w:t>
      </w:r>
      <w:r w:rsidR="003E5AA1">
        <w:t xml:space="preserve"> and education that expose and reduce biases in</w:t>
      </w:r>
      <w:r>
        <w:t xml:space="preserve"> risk pe</w:t>
      </w:r>
      <w:r w:rsidR="003E5AA1">
        <w:t>rception</w:t>
      </w:r>
      <w:r w:rsidR="00FD2182">
        <w:t>.</w:t>
      </w:r>
    </w:p>
    <w:p w:rsidR="00541015" w:rsidRDefault="00541015"/>
    <w:p w:rsidR="00541015" w:rsidRPr="00541015" w:rsidRDefault="00541015">
      <w:pPr>
        <w:rPr>
          <w:b/>
        </w:rPr>
      </w:pPr>
      <w:r w:rsidRPr="00541015">
        <w:rPr>
          <w:b/>
        </w:rPr>
        <w:t>Research Gaps in Environmental Science</w:t>
      </w:r>
    </w:p>
    <w:p w:rsidR="00541015" w:rsidRDefault="00541015"/>
    <w:p w:rsidR="00244638" w:rsidRDefault="007A5375">
      <w:r>
        <w:t>M</w:t>
      </w:r>
      <w:r w:rsidR="001C1F30">
        <w:t>ore</w:t>
      </w:r>
      <w:r>
        <w:t xml:space="preserve"> work is needed in interdisciplinary environmental science to address thick-tailed distributions of environmental catastrophes.</w:t>
      </w:r>
      <w:r w:rsidR="006B3194">
        <w:t xml:space="preserve"> Such catastrophes are intrinsically human-environmental phenomena, involving physical, biological and social </w:t>
      </w:r>
      <w:r w:rsidR="00730C15">
        <w:t>factor</w:t>
      </w:r>
      <w:r w:rsidR="006B3194">
        <w:t xml:space="preserve">s. </w:t>
      </w:r>
      <w:r w:rsidR="00244638">
        <w:t>Many relevant results come from</w:t>
      </w:r>
      <w:r w:rsidR="007C58C8">
        <w:t xml:space="preserve"> the literature on management of thick-tailed risks i</w:t>
      </w:r>
      <w:r w:rsidR="00244638">
        <w:t xml:space="preserve">n actuarial science and finance, yet the </w:t>
      </w:r>
      <w:r w:rsidR="007C58C8">
        <w:t xml:space="preserve">key ideas are not </w:t>
      </w:r>
      <w:r w:rsidR="001C1F30">
        <w:t>well known</w:t>
      </w:r>
      <w:ins w:id="5" w:author="Ryan Batt" w:date="2011-04-09T17:15:00Z">
        <w:r w:rsidR="00926141">
          <w:t xml:space="preserve"> in</w:t>
        </w:r>
      </w:ins>
      <w:r w:rsidR="003E5AA1">
        <w:t xml:space="preserve"> other fields</w:t>
      </w:r>
      <w:ins w:id="6" w:author="Ryan Batt" w:date="2011-04-07T21:42:00Z">
        <w:r w:rsidR="000350F4">
          <w:t>,</w:t>
        </w:r>
      </w:ins>
      <w:r w:rsidR="003E5AA1">
        <w:t xml:space="preserve"> including</w:t>
      </w:r>
      <w:r w:rsidR="007C58C8">
        <w:t xml:space="preserve"> environmental science.</w:t>
      </w:r>
      <w:r w:rsidR="0065752B">
        <w:t xml:space="preserve"> </w:t>
      </w:r>
    </w:p>
    <w:p w:rsidR="00181FDC" w:rsidRDefault="00181FDC"/>
    <w:p w:rsidR="007D5ACB" w:rsidRDefault="00181FDC">
      <w:commentRangeStart w:id="7"/>
      <w:proofErr w:type="spellStart"/>
      <w:r>
        <w:t>Univariate</w:t>
      </w:r>
      <w:proofErr w:type="spellEnd"/>
      <w:r>
        <w:t xml:space="preserve"> </w:t>
      </w:r>
      <w:commentRangeEnd w:id="7"/>
      <w:r w:rsidR="000350F4">
        <w:rPr>
          <w:rStyle w:val="CommentReference"/>
          <w:vanish/>
        </w:rPr>
        <w:commentReference w:id="7"/>
      </w:r>
      <w:r>
        <w:t xml:space="preserve">extreme events are hard to study because they are rare, and multiple correlated risks are more difficult still. </w:t>
      </w:r>
      <w:commentRangeStart w:id="8"/>
      <w:r>
        <w:t>Even mild</w:t>
      </w:r>
      <w:ins w:id="9" w:author="Ryan Batt" w:date="2011-04-07T21:44:00Z">
        <w:r w:rsidR="000350F4">
          <w:t>ly</w:t>
        </w:r>
      </w:ins>
      <w:r w:rsidR="0065752B">
        <w:t xml:space="preserve"> correlated risks are amplified in the tails of multivariate thick-tailed distributions</w:t>
      </w:r>
      <w:commentRangeEnd w:id="8"/>
      <w:r w:rsidR="000350F4">
        <w:rPr>
          <w:rStyle w:val="CommentReference"/>
          <w:vanish/>
        </w:rPr>
        <w:commentReference w:id="8"/>
      </w:r>
      <w:r w:rsidR="0065752B">
        <w:t>. Yet m</w:t>
      </w:r>
      <w:r w:rsidR="007C58C8">
        <w:t>easurement and estimation of upper tail depe</w:t>
      </w:r>
      <w:r w:rsidR="00BE6B32">
        <w:t>ndence is</w:t>
      </w:r>
      <w:r w:rsidR="003E5AA1">
        <w:t xml:space="preserve"> often</w:t>
      </w:r>
      <w:r w:rsidR="00BE6B32">
        <w:t xml:space="preserve"> poorly understood, and mistakes in analysis are </w:t>
      </w:r>
      <w:r w:rsidR="007C58C8">
        <w:t xml:space="preserve">quite dangerous in practice </w:t>
      </w:r>
      <w:r w:rsidR="00D55C75">
        <w:fldChar w:fldCharType="begin"/>
      </w:r>
      <w:r w:rsidR="000153EB">
        <w:instrText xml:space="preserve"> ADDIN EN.CITE &lt;EndNote&gt;&lt;Cite&gt;&lt;Author&gt;Embrechts&lt;/Author&gt;&lt;Year&gt;2002&lt;/Year&gt;&lt;RecNum&gt;248&lt;/RecNum&gt;&lt;DisplayText&gt;(Embrechts et al. 2002)&lt;/DisplayText&gt;&lt;record&gt;&lt;rec-number&gt;248&lt;/rec-number&gt;&lt;foreign-keys&gt;&lt;key app="EN" db-id="p52rrf0t0dp2aee0w5gvp0tmzvxvvtatd9rr"&gt;248&lt;/key&gt;&lt;/foreign-keys&gt;&lt;ref-type name="Book Section"&gt;5&lt;/ref-type&gt;&lt;contributors&gt;&lt;authors&gt;&lt;author&gt;Embrechts, P.&lt;/author&gt;&lt;author&gt;McNeil, A.&lt;/author&gt;&lt;author&gt;Straumann, D.&lt;/author&gt;&lt;/authors&gt;&lt;secondary-authors&gt;&lt;author&gt;Dempster, M.&lt;/author&gt;&lt;/secondary-authors&gt;&lt;/contributors&gt;&lt;titles&gt;&lt;title&gt;Correlation and dependence in risk management: properties and pitfalls&lt;/title&gt;&lt;secondary-title&gt;Risk Management: Value at Risk and Beyond&lt;/secondary-title&gt;&lt;/titles&gt;&lt;pages&gt;176-223&lt;/pages&gt;&lt;section&gt;7&lt;/section&gt;&lt;dates&gt;&lt;year&gt;2002&lt;/year&gt;&lt;/dates&gt;&lt;pub-location&gt;Cambridge, England&lt;/pub-location&gt;&lt;publisher&gt;Cambridge University Press&lt;/publisher&gt;&lt;urls&gt;&lt;/urls&gt;&lt;/record&gt;&lt;/Cite&gt;&lt;/EndNote&gt;</w:instrText>
      </w:r>
      <w:r w:rsidR="00D55C75">
        <w:fldChar w:fldCharType="separate"/>
      </w:r>
      <w:r w:rsidR="000153EB">
        <w:rPr>
          <w:noProof/>
        </w:rPr>
        <w:t>(</w:t>
      </w:r>
      <w:hyperlink w:anchor="_ENREF_11" w:tooltip="Embrechts, 2002 #248" w:history="1">
        <w:r w:rsidR="00CC7E93">
          <w:rPr>
            <w:noProof/>
          </w:rPr>
          <w:t>Embrechts et al. 2002</w:t>
        </w:r>
      </w:hyperlink>
      <w:r w:rsidR="000153EB">
        <w:rPr>
          <w:noProof/>
        </w:rPr>
        <w:t>)</w:t>
      </w:r>
      <w:r w:rsidR="00D55C75">
        <w:fldChar w:fldCharType="end"/>
      </w:r>
      <w:r w:rsidR="007C58C8">
        <w:t xml:space="preserve">. </w:t>
      </w:r>
      <w:r w:rsidR="00A22565">
        <w:t xml:space="preserve">In a multivariate thin-tailed distribution, the correlations of the most extreme events </w:t>
      </w:r>
      <w:r w:rsidR="00B36A8C">
        <w:t>are</w:t>
      </w:r>
      <w:r w:rsidR="00A22565">
        <w:t xml:space="preserve"> small (Fig. 3A). </w:t>
      </w:r>
      <w:r w:rsidR="00BE7368">
        <w:t xml:space="preserve"> In contrast, the correlations of the most extreme events in a multivariate thick-tailed distribution are large (Fig. 3B). </w:t>
      </w:r>
      <w:r w:rsidR="007C58C8">
        <w:t xml:space="preserve">In </w:t>
      </w:r>
      <w:r w:rsidR="002202D4">
        <w:t>practice this means that</w:t>
      </w:r>
      <w:r w:rsidR="007C58C8">
        <w:t xml:space="preserve"> multiple extreme events or “multiple whammies” are surprisingly common in multivariate extreme value distributions </w:t>
      </w:r>
      <w:r w:rsidR="00D55C75">
        <w:fldChar w:fldCharType="begin"/>
      </w:r>
      <w:r w:rsidR="005162F1">
        <w:instrText xml:space="preserve"> ADDIN EN.CITE &lt;EndNote&gt;&lt;Cite&gt;&lt;Author&gt;Embrechts&lt;/Author&gt;&lt;Year&gt;2002&lt;/Year&gt;&lt;RecNum&gt;248&lt;/RecNum&gt;&lt;DisplayText&gt;(Embrechts et al. 2002)&lt;/DisplayText&gt;&lt;record&gt;&lt;rec-number&gt;248&lt;/rec-number&gt;&lt;foreign-keys&gt;&lt;key app="EN" db-id="p52rrf0t0dp2aee0w5gvp0tmzvxvvtatd9rr"&gt;248&lt;/key&gt;&lt;/foreign-keys&gt;&lt;ref-type name="Book Section"&gt;5&lt;/ref-type&gt;&lt;contributors&gt;&lt;authors&gt;&lt;author&gt;Embrechts, P.&lt;/author&gt;&lt;author&gt;McNeil, A.&lt;/author&gt;&lt;author&gt;Straumann, D.&lt;/author&gt;&lt;/authors&gt;&lt;secondary-authors&gt;&lt;author&gt;Dempster, M.&lt;/author&gt;&lt;/secondary-authors&gt;&lt;/contributors&gt;&lt;titles&gt;&lt;title&gt;Correlation and dependence in risk management: properties and pitfalls&lt;/title&gt;&lt;secondary-title&gt;Risk Management: Value at Risk and Beyond&lt;/secondary-title&gt;&lt;/titles&gt;&lt;pages&gt;176-223&lt;/pages&gt;&lt;section&gt;7&lt;/section&gt;&lt;dates&gt;&lt;year&gt;2002&lt;/year&gt;&lt;/dates&gt;&lt;pub-location&gt;Cambridge, England&lt;/pub-location&gt;&lt;publisher&gt;Cambridge University Press&lt;/publisher&gt;&lt;urls&gt;&lt;/urls&gt;&lt;/record&gt;&lt;/Cite&gt;&lt;/EndNote&gt;</w:instrText>
      </w:r>
      <w:r w:rsidR="00D55C75">
        <w:fldChar w:fldCharType="separate"/>
      </w:r>
      <w:r w:rsidR="005162F1">
        <w:rPr>
          <w:noProof/>
        </w:rPr>
        <w:t>(</w:t>
      </w:r>
      <w:hyperlink w:anchor="_ENREF_11" w:tooltip="Embrechts, 2002 #248" w:history="1">
        <w:r w:rsidR="00CC7E93">
          <w:rPr>
            <w:noProof/>
          </w:rPr>
          <w:t>Embrechts et al. 2002</w:t>
        </w:r>
      </w:hyperlink>
      <w:r w:rsidR="005162F1">
        <w:rPr>
          <w:noProof/>
        </w:rPr>
        <w:t>)</w:t>
      </w:r>
      <w:r w:rsidR="00D55C75">
        <w:fldChar w:fldCharType="end"/>
      </w:r>
      <w:r w:rsidR="007C58C8">
        <w:t>.</w:t>
      </w:r>
      <w:r w:rsidR="00637013">
        <w:t xml:space="preserve"> Strategies for managing thick-tailed environmental risks should plan for the possibility that several extreme events will tend to happen together</w:t>
      </w:r>
      <w:r w:rsidR="003E5AA1">
        <w:t>, as occurred in the Honshu earthquake of 2011</w:t>
      </w:r>
      <w:r w:rsidR="00637013">
        <w:t>.</w:t>
      </w:r>
      <w:r w:rsidR="00A54F87">
        <w:t xml:space="preserve"> Chains of extreme events seem to be more common in our highly connected world and problems of managing them are likely to intensify in the future </w:t>
      </w:r>
      <w:r w:rsidR="00D55C75">
        <w:fldChar w:fldCharType="begin"/>
      </w:r>
      <w:r w:rsidR="00EE73BD">
        <w:instrText xml:space="preserve"> ADDIN EN.CITE &lt;EndNote&gt;&lt;Cite&gt;&lt;Author&gt;Walker&lt;/Author&gt;&lt;Year&gt;2009&lt;/Year&gt;&lt;RecNum&gt;211&lt;/RecNum&gt;&lt;DisplayText&gt;(Walker et al. 2009)&lt;/DisplayText&gt;&lt;record&gt;&lt;rec-number&gt;211&lt;/rec-number&gt;&lt;foreign-keys&gt;&lt;key app="EN" db-id="p52rrf0t0dp2aee0w5gvp0tmzvxvvtatd9rr"&gt;211&lt;/key&gt;&lt;/foreign-keys&gt;&lt;ref-type name="Journal Article"&gt;17&lt;/ref-type&gt;&lt;contributors&gt;&lt;authors&gt;&lt;author&gt;Walker, Brian&lt;/author&gt;&lt;author&gt;Barrett, Scott&lt;/author&gt;&lt;author&gt;Polasky, Stephen&lt;/author&gt;&lt;author&gt;Galaz, Victor&lt;/author&gt;&lt;author&gt;Folke, Carl&lt;/author&gt;&lt;author&gt;Engström, Gustav&lt;/author&gt;&lt;author&gt;Ackerman, Frank&lt;/author&gt;&lt;author&gt;Arrow, Ken&lt;/author&gt;&lt;author&gt;Carpenter, Stephen&lt;/author&gt;&lt;author&gt;Chopra, Kanchan&lt;/author&gt;&lt;author&gt;Daily, Gretchen&lt;/author&gt;&lt;author&gt;Ehrlich, Paul&lt;/author&gt;&lt;author&gt;Hughes, Terry&lt;/author&gt;&lt;author&gt;Kautsky, Nils&lt;/author&gt;&lt;author&gt;Levin, Simon&lt;/author&gt;&lt;author&gt;Mäler, Karl-Göran&lt;/author&gt;&lt;author&gt;Shogren, Jason&lt;/author&gt;&lt;author&gt;Vincent, Jeff&lt;/author&gt;&lt;author&gt;Xepapadeas, Tasos&lt;/author&gt;&lt;author&gt;de Zeeuw, Aart&lt;/author&gt;&lt;/authors&gt;&lt;/contributors&gt;&lt;titles&gt;&lt;title&gt;Looming Global-Scale Failures and Missing Institutions&lt;/title&gt;&lt;secondary-title&gt;Science&lt;/secondary-title&gt;&lt;/titles&gt;&lt;periodical&gt;&lt;full-title&gt;Science&lt;/full-title&gt;&lt;/periodical&gt;&lt;pages&gt;1345-1346&lt;/pages&gt;&lt;volume&gt;325&lt;/volume&gt;&lt;number&gt;5946&lt;/number&gt;&lt;dates&gt;&lt;year&gt;2009&lt;/year&gt;&lt;pub-dates&gt;&lt;date&gt;September 11, 2009&lt;/date&gt;&lt;/pub-dates&gt;&lt;/dates&gt;&lt;urls&gt;&lt;related-urls&gt;&lt;url&gt;http://www.sciencemag.org/content/325/5946/1345.short&lt;/url&gt;&lt;/related-urls&gt;&lt;/urls&gt;&lt;electronic-resource-num&gt;10.1126/science.1175325&lt;/electronic-resource-num&gt;&lt;/record&gt;&lt;/Cite&gt;&lt;/EndNote&gt;</w:instrText>
      </w:r>
      <w:r w:rsidR="00D55C75">
        <w:fldChar w:fldCharType="separate"/>
      </w:r>
      <w:r w:rsidR="00EE73BD">
        <w:rPr>
          <w:noProof/>
        </w:rPr>
        <w:t>(</w:t>
      </w:r>
      <w:hyperlink w:anchor="_ENREF_27" w:tooltip="Walker, 2009 #211" w:history="1">
        <w:r w:rsidR="00CC7E93">
          <w:rPr>
            <w:noProof/>
          </w:rPr>
          <w:t>Walker et al. 2009</w:t>
        </w:r>
      </w:hyperlink>
      <w:r w:rsidR="00EE73BD">
        <w:rPr>
          <w:noProof/>
        </w:rPr>
        <w:t>)</w:t>
      </w:r>
      <w:r w:rsidR="00D55C75">
        <w:fldChar w:fldCharType="end"/>
      </w:r>
      <w:r w:rsidR="00A54F87">
        <w:t>.</w:t>
      </w:r>
    </w:p>
    <w:p w:rsidR="007D5ACB" w:rsidRDefault="007D5ACB"/>
    <w:p w:rsidR="00206F10" w:rsidRDefault="00CC50CF">
      <w:proofErr w:type="spellStart"/>
      <w:r>
        <w:t>Microcorrelations</w:t>
      </w:r>
      <w:proofErr w:type="spellEnd"/>
      <w:r>
        <w:t xml:space="preserve"> are a</w:t>
      </w:r>
      <w:r w:rsidR="00DB7A7C">
        <w:t xml:space="preserve"> different</w:t>
      </w:r>
      <w:r>
        <w:t xml:space="preserve"> statistical phenomenon that can cause </w:t>
      </w:r>
      <w:r w:rsidR="004A60A8">
        <w:t>risk management strategies to fail</w:t>
      </w:r>
      <w:r>
        <w:t xml:space="preserve">. </w:t>
      </w:r>
      <w:proofErr w:type="spellStart"/>
      <w:r>
        <w:t>Microcorrelations</w:t>
      </w:r>
      <w:proofErr w:type="spellEnd"/>
      <w:r>
        <w:t xml:space="preserve"> are </w:t>
      </w:r>
      <w:del w:id="10" w:author="Ryan Batt" w:date="2011-04-09T17:17:00Z">
        <w:r w:rsidDel="00926141">
          <w:delText>true</w:delText>
        </w:r>
      </w:del>
      <w:ins w:id="11" w:author="Ryan Batt" w:date="2011-04-09T17:17:00Z">
        <w:r w:rsidR="00926141">
          <w:t>real</w:t>
        </w:r>
      </w:ins>
      <w:r>
        <w:t>, but small and undetected, correlations in the response of</w:t>
      </w:r>
      <w:r w:rsidR="006B54A4">
        <w:t xml:space="preserve"> </w:t>
      </w:r>
      <w:r w:rsidR="001C1F30">
        <w:t>sites</w:t>
      </w:r>
      <w:r w:rsidR="00FA5A5C">
        <w:t xml:space="preserve"> to environmental variability such as floods or droughts. </w:t>
      </w:r>
      <w:r w:rsidR="001C1F30">
        <w:t>When sites</w:t>
      </w:r>
      <w:r w:rsidR="00FA5A5C">
        <w:t xml:space="preserve"> are aggregated to regional or continental extents, </w:t>
      </w:r>
      <w:proofErr w:type="spellStart"/>
      <w:r w:rsidR="00FA5A5C">
        <w:t>microcorrelations</w:t>
      </w:r>
      <w:proofErr w:type="spellEnd"/>
      <w:r w:rsidR="00FA5A5C">
        <w:t xml:space="preserve"> a</w:t>
      </w:r>
      <w:r w:rsidR="001C1F30">
        <w:t>ccumul</w:t>
      </w:r>
      <w:r w:rsidR="00FA5A5C">
        <w:t>ate to</w:t>
      </w:r>
      <w:r w:rsidR="001C1F30">
        <w:t xml:space="preserve"> form</w:t>
      </w:r>
      <w:r w:rsidR="00FA5A5C">
        <w:t xml:space="preserve"> strongly correlated responses at the larger spatial extent </w:t>
      </w:r>
      <w:r w:rsidR="00D55C75">
        <w:fldChar w:fldCharType="begin"/>
      </w:r>
      <w:r w:rsidR="005162F1">
        <w:instrText xml:space="preserve"> ADDIN EN.CITE &lt;EndNote&gt;&lt;Cite&gt;&lt;Author&gt;Cooke&lt;/Author&gt;&lt;Year&gt;2010&lt;/Year&gt;&lt;RecNum&gt;247&lt;/RecNum&gt;&lt;DisplayText&gt;(Cooke and Kousky 2010)&lt;/DisplayText&gt;&lt;record&gt;&lt;rec-number&gt;247&lt;/rec-number&gt;&lt;foreign-keys&gt;&lt;key app="EN" db-id="p52rrf0t0dp2aee0w5gvp0tmzvxvvtatd9rr"&gt;247&lt;/key&gt;&lt;/foreign-keys&gt;&lt;ref-type name="Serial"&gt;57&lt;/ref-type&gt;&lt;contributors&gt;&lt;authors&gt;&lt;author&gt;Cooke, R.&lt;/author&gt;&lt;author&gt;Kousky, C.&lt;/author&gt;&lt;/authors&gt;&lt;/contributors&gt;&lt;titles&gt;&lt;title&gt;Climate dependencies and risk management: micro correlations and tail dependence&lt;/title&gt;&lt;/titles&gt;&lt;volume&gt;Issue Brief 10-13&lt;/volume&gt;&lt;dates&gt;&lt;year&gt;2010&lt;/year&gt;&lt;/dates&gt;&lt;pub-location&gt;Washington D.C.&lt;/pub-location&gt;&lt;publisher&gt;Resources for the Future&lt;/publisher&gt;&lt;urls&gt;&lt;/urls&gt;&lt;/record&gt;&lt;/Cite&gt;&lt;/EndNote&gt;</w:instrText>
      </w:r>
      <w:r w:rsidR="00D55C75">
        <w:fldChar w:fldCharType="separate"/>
      </w:r>
      <w:r w:rsidR="005162F1">
        <w:rPr>
          <w:noProof/>
        </w:rPr>
        <w:t>(</w:t>
      </w:r>
      <w:hyperlink w:anchor="_ENREF_7" w:tooltip="Cooke, 2010 #247" w:history="1">
        <w:r w:rsidR="00CC7E93">
          <w:rPr>
            <w:noProof/>
          </w:rPr>
          <w:t>Cooke and Kousky 2010</w:t>
        </w:r>
      </w:hyperlink>
      <w:r w:rsidR="005162F1">
        <w:rPr>
          <w:noProof/>
        </w:rPr>
        <w:t>)</w:t>
      </w:r>
      <w:r w:rsidR="00D55C75">
        <w:fldChar w:fldCharType="end"/>
      </w:r>
      <w:r w:rsidR="00FA5A5C">
        <w:t>.</w:t>
      </w:r>
      <w:r w:rsidR="004A60A8">
        <w:t xml:space="preserve"> Fig. 4 shows a simple example. An insurance strategy that spread risk among sites would seem safe, because a disaster at one site is not likely to be associated with disasters at multiple sites (Fig. 4A). </w:t>
      </w:r>
      <w:r w:rsidR="00337186">
        <w:t>In this context insurance</w:t>
      </w:r>
      <w:r w:rsidR="00F54D65">
        <w:t xml:space="preserve"> could be monetary insurance, or it could be a conservation strategy such as maintaining a network of </w:t>
      </w:r>
      <w:proofErr w:type="spellStart"/>
      <w:r w:rsidR="00F54D65">
        <w:t>refugia</w:t>
      </w:r>
      <w:proofErr w:type="spellEnd"/>
      <w:r w:rsidR="00F54D65">
        <w:t xml:space="preserve"> for a rare species. A</w:t>
      </w:r>
      <w:r w:rsidR="004A60A8">
        <w:t xml:space="preserve">n insurance strategy that spreads risk among regions of </w:t>
      </w:r>
      <w:commentRangeStart w:id="12"/>
      <w:r w:rsidR="004A60A8">
        <w:t xml:space="preserve">100 sites must contend with surprisingly high correlations </w:t>
      </w:r>
      <w:commentRangeEnd w:id="12"/>
      <w:r w:rsidR="00926141">
        <w:rPr>
          <w:rStyle w:val="CommentReference"/>
          <w:vanish/>
        </w:rPr>
        <w:commentReference w:id="12"/>
      </w:r>
      <w:r w:rsidR="004A60A8">
        <w:t>among regions</w:t>
      </w:r>
      <w:r w:rsidR="00D75BA9">
        <w:t xml:space="preserve"> caused by the aggregation of </w:t>
      </w:r>
      <w:proofErr w:type="spellStart"/>
      <w:r w:rsidR="00D75BA9">
        <w:t>microcorrelations</w:t>
      </w:r>
      <w:proofErr w:type="spellEnd"/>
      <w:r w:rsidR="00D75BA9">
        <w:t xml:space="preserve"> among sites</w:t>
      </w:r>
      <w:r w:rsidR="009C7EA1">
        <w:t xml:space="preserve"> (Fig. 4B)</w:t>
      </w:r>
      <w:r w:rsidR="00D75BA9">
        <w:t>. Thus</w:t>
      </w:r>
      <w:r w:rsidR="004A60A8">
        <w:t xml:space="preserve"> a disaster in one region is likely to be accompanied by disasters in other regions at the same time.</w:t>
      </w:r>
      <w:r w:rsidR="00F53C93">
        <w:t xml:space="preserve"> </w:t>
      </w:r>
      <w:r w:rsidR="00F8006C">
        <w:t>The cost of</w:t>
      </w:r>
      <w:r w:rsidR="00167EC2">
        <w:t xml:space="preserve"> monetary</w:t>
      </w:r>
      <w:r w:rsidR="00F8006C">
        <w:t xml:space="preserve"> insurance must therefore be adjusted upward to accommodate the risk of simultaneous disaster in many regions.</w:t>
      </w:r>
      <w:r w:rsidR="00167EC2">
        <w:t xml:space="preserve"> In the case of conservation</w:t>
      </w:r>
      <w:r w:rsidR="00BD58EC">
        <w:t xml:space="preserve"> “insurance”</w:t>
      </w:r>
      <w:r w:rsidR="00167EC2">
        <w:t xml:space="preserve">, managers should seek to break up the correlations by including some </w:t>
      </w:r>
      <w:proofErr w:type="spellStart"/>
      <w:r w:rsidR="00167EC2">
        <w:t>refugia</w:t>
      </w:r>
      <w:proofErr w:type="spellEnd"/>
      <w:r w:rsidR="00167EC2">
        <w:t xml:space="preserve"> that</w:t>
      </w:r>
      <w:r w:rsidR="00BD58EC">
        <w:t xml:space="preserve"> are environmentally </w:t>
      </w:r>
      <w:r w:rsidR="00337186">
        <w:t>independent of</w:t>
      </w:r>
      <w:r w:rsidR="00BD58EC">
        <w:t xml:space="preserve"> the others.</w:t>
      </w:r>
      <w:r w:rsidR="00F8006C">
        <w:t xml:space="preserve"> In an increasingly connected world, larger disasters are more likely to co-occur</w:t>
      </w:r>
      <w:r w:rsidR="00236AD8">
        <w:t xml:space="preserve"> and </w:t>
      </w:r>
      <w:r w:rsidR="00F8006C">
        <w:t>thereby stress the resources of insurers</w:t>
      </w:r>
      <w:r w:rsidR="00DE62E9">
        <w:t>, managers</w:t>
      </w:r>
      <w:r w:rsidR="00F8006C">
        <w:t xml:space="preserve"> and </w:t>
      </w:r>
      <w:commentRangeStart w:id="13"/>
      <w:r w:rsidR="00F8006C">
        <w:t xml:space="preserve">governments. </w:t>
      </w:r>
      <w:commentRangeEnd w:id="13"/>
      <w:r w:rsidR="002F26C0">
        <w:rPr>
          <w:rStyle w:val="CommentReference"/>
          <w:vanish/>
        </w:rPr>
        <w:commentReference w:id="13"/>
      </w:r>
    </w:p>
    <w:p w:rsidR="00F8006C" w:rsidRDefault="00F8006C"/>
    <w:p w:rsidR="001B416E" w:rsidRDefault="001B416E">
      <w:r>
        <w:t>Ecological monitoring</w:t>
      </w:r>
      <w:r w:rsidR="00B25339">
        <w:t>, modeling</w:t>
      </w:r>
      <w:r>
        <w:t xml:space="preserve"> and assessment need to </w:t>
      </w:r>
      <w:commentRangeStart w:id="14"/>
      <w:r w:rsidR="00B25339">
        <w:t xml:space="preserve">improve databases </w:t>
      </w:r>
      <w:commentRangeEnd w:id="14"/>
      <w:r w:rsidR="003579FB">
        <w:rPr>
          <w:rStyle w:val="CommentReference"/>
          <w:vanish/>
        </w:rPr>
        <w:commentReference w:id="14"/>
      </w:r>
      <w:r w:rsidR="00B25339">
        <w:t>and understanding related to extreme ecological events.</w:t>
      </w:r>
      <w:r w:rsidR="001A62A1">
        <w:t xml:space="preserve"> While the study of disturbance is well-developed in ecology, ecological disturbance regimes are changing rapidly </w:t>
      </w:r>
      <w:r w:rsidR="00D55C75">
        <w:fldChar w:fldCharType="begin"/>
      </w:r>
      <w:r w:rsidR="00EE73BD">
        <w:instrText xml:space="preserve"> ADDIN EN.CITE &lt;EndNote&gt;&lt;Cite&gt;&lt;Author&gt;Turner&lt;/Author&gt;&lt;Year&gt;2010&lt;/Year&gt;&lt;RecNum&gt;268&lt;/RecNum&gt;&lt;DisplayText&gt;(Turner 2010)&lt;/DisplayText&gt;&lt;record&gt;&lt;rec-number&gt;268&lt;/rec-number&gt;&lt;foreign-keys&gt;&lt;key app="EN" db-id="p52rrf0t0dp2aee0w5gvp0tmzvxvvtatd9rr"&gt;268&lt;/key&gt;&lt;/foreign-keys&gt;&lt;ref-type name="Journal Article"&gt;17&lt;/ref-type&gt;&lt;contributors&gt;&lt;authors&gt;&lt;author&gt;Turner, Monica G.&lt;/author&gt;&lt;/authors&gt;&lt;/contributors&gt;&lt;titles&gt;&lt;title&gt;Disturbance and landscape dynamics in a changing world1&lt;/title&gt;&lt;secondary-title&gt;Ecology&lt;/secondary-title&gt;&lt;/titles&gt;&lt;periodical&gt;&lt;full-title&gt;Ecology&lt;/full-title&gt;&lt;/periodical&gt;&lt;pages&gt;2833-2849&lt;/pages&gt;&lt;volume&gt;91&lt;/volume&gt;&lt;number&gt;10&lt;/number&gt;&lt;dates&gt;&lt;year&gt;2010&lt;/year&gt;&lt;/dates&gt;&lt;urls&gt;&lt;related-urls&gt;&lt;url&gt;http://www.esajournals.org/doi/abs/10.1890/10-0097.1&lt;/url&gt;&lt;/related-urls&gt;&lt;/urls&gt;&lt;electronic-resource-num&gt;doi:10.1890/10-0097.1&lt;/electronic-resource-num&gt;&lt;/record&gt;&lt;/Cite&gt;&lt;/EndNote&gt;</w:instrText>
      </w:r>
      <w:r w:rsidR="00D55C75">
        <w:fldChar w:fldCharType="separate"/>
      </w:r>
      <w:r w:rsidR="00EE73BD">
        <w:rPr>
          <w:noProof/>
        </w:rPr>
        <w:t>(</w:t>
      </w:r>
      <w:hyperlink w:anchor="_ENREF_26" w:tooltip="Turner, 2010 #268" w:history="1">
        <w:r w:rsidR="00CC7E93">
          <w:rPr>
            <w:noProof/>
          </w:rPr>
          <w:t>Turner 2010</w:t>
        </w:r>
      </w:hyperlink>
      <w:r w:rsidR="00EE73BD">
        <w:rPr>
          <w:noProof/>
        </w:rPr>
        <w:t>)</w:t>
      </w:r>
      <w:r w:rsidR="00D55C75">
        <w:fldChar w:fldCharType="end"/>
      </w:r>
      <w:r w:rsidR="001A62A1">
        <w:t xml:space="preserve">. Altered frequency and magnitude of fires, floods, droughts and other </w:t>
      </w:r>
      <w:r w:rsidR="00F550DA">
        <w:t>massive ecosystem events</w:t>
      </w:r>
      <w:r w:rsidR="001A62A1">
        <w:t xml:space="preserve"> have significant consequences for </w:t>
      </w:r>
      <w:r w:rsidR="00F550DA">
        <w:t xml:space="preserve">living resources such as forests, freshwater and food production. </w:t>
      </w:r>
      <w:r w:rsidR="00033EC8">
        <w:t>Record temperatures, drought and wildfires</w:t>
      </w:r>
      <w:r w:rsidR="003833AB" w:rsidRPr="00423777">
        <w:t xml:space="preserve"> burned away much of Russia's wheat harvest</w:t>
      </w:r>
      <w:r w:rsidR="003833AB">
        <w:t xml:space="preserve"> in 2010. Russian exports halted, commodity prices rose to record levels by December 2010, and by January 2011 food prices </w:t>
      </w:r>
      <w:r w:rsidR="003833AB" w:rsidRPr="00423777">
        <w:t xml:space="preserve">were </w:t>
      </w:r>
      <w:r w:rsidR="00033EC8">
        <w:t>among</w:t>
      </w:r>
      <w:r w:rsidR="003833AB">
        <w:t xml:space="preserve"> the </w:t>
      </w:r>
      <w:r w:rsidR="003833AB" w:rsidRPr="00423777">
        <w:t>trigger</w:t>
      </w:r>
      <w:r w:rsidR="003833AB">
        <w:t>s</w:t>
      </w:r>
      <w:r w:rsidR="003833AB" w:rsidRPr="00423777">
        <w:t xml:space="preserve"> for Tunisia's unrest as well as for riots across much of northern Africa, including Egypt, a country that depends heavily on Russian grain</w:t>
      </w:r>
      <w:r w:rsidR="00AC57F2">
        <w:t xml:space="preserve"> </w:t>
      </w:r>
      <w:r w:rsidR="00D55C75">
        <w:fldChar w:fldCharType="begin"/>
      </w:r>
      <w:r w:rsidR="00EE73BD">
        <w:instrText xml:space="preserve"> ADDIN EN.CITE &lt;EndNote&gt;&lt;Cite&gt;&lt;Author&gt;Fraser&lt;/Author&gt;&lt;Year&gt;2011&lt;/Year&gt;&lt;RecNum&gt;269&lt;/RecNum&gt;&lt;DisplayText&gt;(Fraser and Rimas 2011)&lt;/DisplayText&gt;&lt;record&gt;&lt;rec-number&gt;269&lt;/rec-number&gt;&lt;foreign-keys&gt;&lt;key app="EN" db-id="p52rrf0t0dp2aee0w5gvp0tmzvxvvtatd9rr"&gt;269&lt;/key&gt;&lt;/foreign-keys&gt;&lt;ref-type name="Journal Article"&gt;17&lt;/ref-type&gt;&lt;contributors&gt;&lt;authors&gt;&lt;author&gt;Fraser, E.D.G.&lt;/author&gt;&lt;author&gt;Rimas, A.&lt;/author&gt;&lt;/authors&gt;&lt;/contributors&gt;&lt;titles&gt;&lt;title&gt;The psychology of food riots&lt;/title&gt;&lt;secondary-title&gt;Foreign Affairs&lt;/secondary-title&gt;&lt;/titles&gt;&lt;periodical&gt;&lt;full-title&gt;Foreign Affairs&lt;/full-title&gt;&lt;/periodical&gt;&lt;volume&gt;90&lt;/volume&gt;&lt;number&gt;1&lt;/number&gt;&lt;edition&gt;2011-01-30&lt;/edition&gt;&lt;dates&gt;&lt;year&gt;2011&lt;/year&gt;&lt;/dates&gt;&lt;work-type&gt;snapshot&lt;/work-type&gt;&lt;urls&gt;&lt;related-urls&gt;&lt;url&gt;http://www.foreignaffairs.com/articles/67338/evan-fraser-and-andrew-rimas/the-psychology-of-food-riots&lt;/url&gt;&lt;/related-urls&gt;&lt;/urls&gt;&lt;/record&gt;&lt;/Cite&gt;&lt;/EndNote&gt;</w:instrText>
      </w:r>
      <w:r w:rsidR="00D55C75">
        <w:fldChar w:fldCharType="separate"/>
      </w:r>
      <w:r w:rsidR="00EE73BD">
        <w:rPr>
          <w:noProof/>
        </w:rPr>
        <w:t>(</w:t>
      </w:r>
      <w:hyperlink w:anchor="_ENREF_12" w:tooltip="Fraser, 2011 #269" w:history="1">
        <w:r w:rsidR="00CC7E93">
          <w:rPr>
            <w:noProof/>
          </w:rPr>
          <w:t>Fraser and Rimas 2011</w:t>
        </w:r>
      </w:hyperlink>
      <w:r w:rsidR="00EE73BD">
        <w:rPr>
          <w:noProof/>
        </w:rPr>
        <w:t>)</w:t>
      </w:r>
      <w:r w:rsidR="00D55C75">
        <w:fldChar w:fldCharType="end"/>
      </w:r>
      <w:r w:rsidR="003833AB">
        <w:t xml:space="preserve">. </w:t>
      </w:r>
      <w:commentRangeStart w:id="15"/>
      <w:r w:rsidR="00F550DA">
        <w:t>T</w:t>
      </w:r>
      <w:r w:rsidR="001A62A1">
        <w:t xml:space="preserve">here is urgent need to understand both the ecological and social implications of changing ecological disturbance regimes </w:t>
      </w:r>
      <w:commentRangeEnd w:id="15"/>
      <w:r w:rsidR="00352F59">
        <w:rPr>
          <w:rStyle w:val="CommentReference"/>
          <w:vanish/>
        </w:rPr>
        <w:commentReference w:id="15"/>
      </w:r>
      <w:r w:rsidR="00D55C75">
        <w:fldChar w:fldCharType="begin"/>
      </w:r>
      <w:r w:rsidR="00EE73BD">
        <w:instrText xml:space="preserve"> ADDIN EN.CITE &lt;EndNote&gt;&lt;Cite&gt;&lt;Author&gt;Turner&lt;/Author&gt;&lt;Year&gt;2010&lt;/Year&gt;&lt;RecNum&gt;268&lt;/RecNum&gt;&lt;DisplayText&gt;(Turner 2010)&lt;/DisplayText&gt;&lt;record&gt;&lt;rec-number&gt;268&lt;/rec-number&gt;&lt;foreign-keys&gt;&lt;key app="EN" db-id="p52rrf0t0dp2aee0w5gvp0tmzvxvvtatd9rr"&gt;268&lt;/key&gt;&lt;/foreign-keys&gt;&lt;ref-type name="Journal Article"&gt;17&lt;/ref-type&gt;&lt;contributors&gt;&lt;authors&gt;&lt;author&gt;Turner, Monica G.&lt;/author&gt;&lt;/authors&gt;&lt;/contributors&gt;&lt;titles&gt;&lt;title&gt;Disturbance and landscape dynamics in a changing world1&lt;/title&gt;&lt;secondary-title&gt;Ecology&lt;/secondary-title&gt;&lt;/titles&gt;&lt;periodical&gt;&lt;full-title&gt;Ecology&lt;/full-title&gt;&lt;/periodical&gt;&lt;pages&gt;2833-2849&lt;/pages&gt;&lt;volume&gt;91&lt;/volume&gt;&lt;number&gt;10&lt;/number&gt;&lt;dates&gt;&lt;year&gt;2010&lt;/year&gt;&lt;/dates&gt;&lt;urls&gt;&lt;related-urls&gt;&lt;url&gt;http://www.esajournals.org/doi/abs/10.1890/10-0097.1&lt;/url&gt;&lt;/related-urls&gt;&lt;/urls&gt;&lt;electronic-resource-num&gt;doi:10.1890/10-0097.1&lt;/electronic-resource-num&gt;&lt;/record&gt;&lt;/Cite&gt;&lt;/EndNote&gt;</w:instrText>
      </w:r>
      <w:r w:rsidR="00D55C75">
        <w:fldChar w:fldCharType="separate"/>
      </w:r>
      <w:r w:rsidR="00EE73BD">
        <w:rPr>
          <w:noProof/>
        </w:rPr>
        <w:t>(</w:t>
      </w:r>
      <w:hyperlink w:anchor="_ENREF_26" w:tooltip="Turner, 2010 #268" w:history="1">
        <w:r w:rsidR="00CC7E93">
          <w:rPr>
            <w:noProof/>
          </w:rPr>
          <w:t>Turner 2010</w:t>
        </w:r>
      </w:hyperlink>
      <w:r w:rsidR="00EE73BD">
        <w:rPr>
          <w:noProof/>
        </w:rPr>
        <w:t>)</w:t>
      </w:r>
      <w:r w:rsidR="00D55C75">
        <w:fldChar w:fldCharType="end"/>
      </w:r>
      <w:r w:rsidR="001A62A1">
        <w:t>.</w:t>
      </w:r>
    </w:p>
    <w:p w:rsidR="001A62A1" w:rsidRDefault="001A62A1"/>
    <w:p w:rsidR="00206F10" w:rsidRDefault="00206F10">
      <w:commentRangeStart w:id="16"/>
      <w:r>
        <w:t xml:space="preserve">Statistical phenomena such as extreme-value tail dependencies and aggregated </w:t>
      </w:r>
      <w:proofErr w:type="spellStart"/>
      <w:r>
        <w:t>microcorrelations</w:t>
      </w:r>
      <w:proofErr w:type="spellEnd"/>
      <w:r>
        <w:t xml:space="preserve"> </w:t>
      </w:r>
      <w:commentRangeEnd w:id="16"/>
      <w:r w:rsidR="00352F59">
        <w:rPr>
          <w:rStyle w:val="CommentReference"/>
          <w:vanish/>
        </w:rPr>
        <w:commentReference w:id="16"/>
      </w:r>
      <w:r>
        <w:t xml:space="preserve">should be </w:t>
      </w:r>
      <w:r w:rsidR="00D57EBB">
        <w:t>incorporated much more broadly into</w:t>
      </w:r>
      <w:r>
        <w:t xml:space="preserve"> environmental science</w:t>
      </w:r>
      <w:r w:rsidR="00730C15">
        <w:t xml:space="preserve"> and planning</w:t>
      </w:r>
      <w:r>
        <w:t xml:space="preserve">. </w:t>
      </w:r>
      <w:r w:rsidR="000C5041">
        <w:t>Both phenomena</w:t>
      </w:r>
      <w:r w:rsidR="001C1F30">
        <w:t xml:space="preserve"> are difficult to measure and understand, and thereby</w:t>
      </w:r>
      <w:r>
        <w:t xml:space="preserve"> expose the need for </w:t>
      </w:r>
      <w:r w:rsidR="00EB7305">
        <w:t>approaches to management and decisions that account</w:t>
      </w:r>
      <w:r>
        <w:t xml:space="preserve"> for ambiguity and uncertainty about uncertainties</w:t>
      </w:r>
      <w:r w:rsidR="0060502A">
        <w:t xml:space="preserve"> (</w:t>
      </w:r>
      <w:proofErr w:type="spellStart"/>
      <w:r w:rsidR="0060502A" w:rsidRPr="0060502A">
        <w:rPr>
          <w:highlight w:val="yellow"/>
        </w:rPr>
        <w:t>Polasky</w:t>
      </w:r>
      <w:proofErr w:type="spellEnd"/>
      <w:r w:rsidR="0060502A" w:rsidRPr="0060502A">
        <w:rPr>
          <w:highlight w:val="yellow"/>
        </w:rPr>
        <w:t xml:space="preserve"> et al. in review</w:t>
      </w:r>
      <w:r w:rsidR="0060502A">
        <w:t>)</w:t>
      </w:r>
      <w:r>
        <w:t>.</w:t>
      </w:r>
      <w:r w:rsidR="00CB1271">
        <w:t xml:space="preserve"> Moreover, there is fundamental need for better understanding of the physical, biological and social </w:t>
      </w:r>
      <w:r w:rsidR="0011743D">
        <w:t>processes</w:t>
      </w:r>
      <w:r w:rsidR="00CB1271">
        <w:t xml:space="preserve"> that </w:t>
      </w:r>
      <w:r w:rsidR="007754AD">
        <w:t>generate</w:t>
      </w:r>
      <w:r w:rsidR="00CB1271">
        <w:t xml:space="preserve"> thick-tailed </w:t>
      </w:r>
      <w:r w:rsidR="001C1F30">
        <w:t xml:space="preserve">environmental </w:t>
      </w:r>
      <w:r w:rsidR="00CB1271">
        <w:t>risks.</w:t>
      </w:r>
    </w:p>
    <w:p w:rsidR="00F24E23" w:rsidRDefault="00F24E23"/>
    <w:p w:rsidR="00F24E23" w:rsidRDefault="00DC7E25">
      <w:r>
        <w:t>Important governance issues are raised by t</w:t>
      </w:r>
      <w:r w:rsidR="00F24E23">
        <w:t xml:space="preserve">he difficulty of estimating </w:t>
      </w:r>
      <w:r w:rsidR="004E5601">
        <w:t>and</w:t>
      </w:r>
      <w:r>
        <w:t xml:space="preserve"> building intuition about thick-tailed risks.</w:t>
      </w:r>
      <w:r w:rsidR="004E5601">
        <w:t xml:space="preserve"> For example, countries with high greenhouse gas emissions could be accused of imposing thick-tailed climate damage risks to other countries. Ideal governance structures would internalize these costs for the countries that cause the costs.</w:t>
      </w:r>
      <w:r w:rsidR="00730C15">
        <w:t xml:space="preserve"> Poor quantification of these externalities, however, makes it difficult to design policies that internalize them. </w:t>
      </w:r>
      <w:r w:rsidR="00D367BF">
        <w:t xml:space="preserve"> </w:t>
      </w:r>
      <w:r w:rsidR="00096B77">
        <w:t xml:space="preserve">In the case of the Mississippi River basin of North America, land use actions and water management structures throughout the basin have contributed to disaster losses from flooding and storm surges </w:t>
      </w:r>
      <w:r w:rsidR="00D55C75">
        <w:fldChar w:fldCharType="begin"/>
      </w:r>
      <w:r w:rsidR="00CC7E93">
        <w:instrText xml:space="preserve"> ADDIN EN.CITE &lt;EndNote&gt;&lt;Cite&gt;&lt;Author&gt;Kousky&lt;/Author&gt;&lt;Year&gt;2006&lt;/Year&gt;&lt;RecNum&gt;249&lt;/RecNum&gt;&lt;DisplayText&gt;(Kousky and Zeckhauser 2006)&lt;/DisplayText&gt;&lt;record&gt;&lt;rec-number&gt;249&lt;/rec-number&gt;&lt;foreign-keys&gt;&lt;key app="EN" db-id="p52rrf0t0dp2aee0w5gvp0tmzvxvvtatd9rr"&gt;249&lt;/key&gt;&lt;/foreign-keys&gt;&lt;ref-type name="Book Section"&gt;5&lt;/ref-type&gt;&lt;contributors&gt;&lt;authors&gt;&lt;author&gt;Kousky, C.&lt;/author&gt;&lt;author&gt;Zeckhauser, R.&lt;/author&gt;&lt;/authors&gt;&lt;secondary-authors&gt;&lt;author&gt;Daniels, R.J.&lt;/author&gt;&lt;author&gt;Kettle, D.F.&lt;/author&gt;&lt;author&gt;Kunreuther, H.&lt;/author&gt;&lt;/secondary-authors&gt;&lt;/contributors&gt;&lt;titles&gt;&lt;title&gt;JARing actions that fuel the floods&lt;/title&gt;&lt;secondary-title&gt;On Risk and Disaster: Lessons from Hurricane Katrina&lt;/secondary-title&gt;&lt;/titles&gt;&lt;pages&gt;59-73&lt;/pages&gt;&lt;dates&gt;&lt;year&gt;2006&lt;/year&gt;&lt;/dates&gt;&lt;pub-location&gt;Philadelphia, Pennsylvania, USA&lt;/pub-location&gt;&lt;publisher&gt;University of Pennsylvania Press&lt;/publisher&gt;&lt;urls&gt;&lt;/urls&gt;&lt;/record&gt;&lt;/Cite&gt;&lt;/EndNote&gt;</w:instrText>
      </w:r>
      <w:r w:rsidR="00D55C75">
        <w:fldChar w:fldCharType="separate"/>
      </w:r>
      <w:r w:rsidR="00CC7E93">
        <w:rPr>
          <w:noProof/>
        </w:rPr>
        <w:t>(</w:t>
      </w:r>
      <w:hyperlink w:anchor="_ENREF_16" w:tooltip="Kousky, 2006 #249" w:history="1">
        <w:r w:rsidR="00CC7E93">
          <w:rPr>
            <w:noProof/>
          </w:rPr>
          <w:t>Kousky and Zeckhauser 2006</w:t>
        </w:r>
      </w:hyperlink>
      <w:r w:rsidR="00CC7E93">
        <w:rPr>
          <w:noProof/>
        </w:rPr>
        <w:t>)</w:t>
      </w:r>
      <w:r w:rsidR="00D55C75">
        <w:fldChar w:fldCharType="end"/>
      </w:r>
      <w:r w:rsidR="00096B77">
        <w:t xml:space="preserve">. </w:t>
      </w:r>
      <w:r w:rsidR="006B4BC4">
        <w:t>Policy solutions</w:t>
      </w:r>
      <w:r w:rsidR="00096B77">
        <w:t xml:space="preserve"> to regional patterns of malpractice</w:t>
      </w:r>
      <w:r w:rsidR="006B4BC4">
        <w:t xml:space="preserve"> are </w:t>
      </w:r>
      <w:r w:rsidR="00302391">
        <w:t>quite challenging</w:t>
      </w:r>
      <w:r w:rsidR="006B4BC4">
        <w:t xml:space="preserve"> because of the difficult</w:t>
      </w:r>
      <w:r w:rsidR="00302391">
        <w:t>y of assigning responsibility as well as</w:t>
      </w:r>
      <w:r w:rsidR="006B4BC4">
        <w:t xml:space="preserve"> the collective action problems cause</w:t>
      </w:r>
      <w:r w:rsidR="00730C15">
        <w:t>d by so many injured and injury-causing</w:t>
      </w:r>
      <w:r w:rsidR="006B4BC4">
        <w:t xml:space="preserve"> parties</w:t>
      </w:r>
      <w:r w:rsidR="006336F3">
        <w:t xml:space="preserve"> </w:t>
      </w:r>
      <w:r w:rsidR="00D55C75">
        <w:fldChar w:fldCharType="begin"/>
      </w:r>
      <w:r w:rsidR="005162F1">
        <w:instrText xml:space="preserve"> ADDIN EN.CITE &lt;EndNote&gt;&lt;Cite&gt;&lt;Author&gt;Kousky&lt;/Author&gt;&lt;Year&gt;2006&lt;/Year&gt;&lt;RecNum&gt;249&lt;/RecNum&gt;&lt;DisplayText&gt;(Kousky and Zeckhauser 2006)&lt;/DisplayText&gt;&lt;record&gt;&lt;rec-number&gt;249&lt;/rec-number&gt;&lt;foreign-keys&gt;&lt;key app="EN" db-id="p52rrf0t0dp2aee0w5gvp0tmzvxvvtatd9rr"&gt;249&lt;/key&gt;&lt;/foreign-keys&gt;&lt;ref-type name="Book Section"&gt;5&lt;/ref-type&gt;&lt;contributors&gt;&lt;authors&gt;&lt;author&gt;Kousky, C.&lt;/author&gt;&lt;author&gt;Zeckhauser, R.&lt;/author&gt;&lt;/authors&gt;&lt;secondary-authors&gt;&lt;author&gt;Daniels, R.J.&lt;/author&gt;&lt;author&gt;Kettle, D.F.&lt;/author&gt;&lt;author&gt;Kunreuther, H.&lt;/author&gt;&lt;/secondary-authors&gt;&lt;/contributors&gt;&lt;titles&gt;&lt;title&gt;JARing actions that fuel the floods&lt;/title&gt;&lt;secondary-title&gt;On Risk and Disaster: Lessons from Hurricane Katrina&lt;/secondary-title&gt;&lt;/titles&gt;&lt;pages&gt;59-73&lt;/pages&gt;&lt;dates&gt;&lt;year&gt;2006&lt;/year&gt;&lt;/dates&gt;&lt;pub-location&gt;Philadelphia, Pennsylvania, USA&lt;/pub-location&gt;&lt;publisher&gt;University of Pennsylvania Press&lt;/publisher&gt;&lt;urls&gt;&lt;/urls&gt;&lt;/record&gt;&lt;/Cite&gt;&lt;/EndNote&gt;</w:instrText>
      </w:r>
      <w:r w:rsidR="00D55C75">
        <w:fldChar w:fldCharType="separate"/>
      </w:r>
      <w:r w:rsidR="005162F1">
        <w:rPr>
          <w:noProof/>
        </w:rPr>
        <w:t>(</w:t>
      </w:r>
      <w:hyperlink w:anchor="_ENREF_16" w:tooltip="Kousky, 2006 #249" w:history="1">
        <w:r w:rsidR="00CC7E93">
          <w:rPr>
            <w:noProof/>
          </w:rPr>
          <w:t>Kousky and Zeckhauser 2006</w:t>
        </w:r>
      </w:hyperlink>
      <w:r w:rsidR="005162F1">
        <w:rPr>
          <w:noProof/>
        </w:rPr>
        <w:t>)</w:t>
      </w:r>
      <w:r w:rsidR="00D55C75">
        <w:fldChar w:fldCharType="end"/>
      </w:r>
      <w:r w:rsidR="006B4BC4">
        <w:t>.</w:t>
      </w:r>
    </w:p>
    <w:p w:rsidR="003F30D7" w:rsidRDefault="003F30D7"/>
    <w:p w:rsidR="003F30D7" w:rsidRDefault="003F30D7">
      <w:r>
        <w:t>Although</w:t>
      </w:r>
      <w:r w:rsidR="00C325DD">
        <w:t xml:space="preserve"> there is a large literature on </w:t>
      </w:r>
      <w:r w:rsidR="00CF65B0">
        <w:t>rules to assign liability in damage cases</w:t>
      </w:r>
      <w:r w:rsidR="00C325DD">
        <w:t>, work is needed on the design of</w:t>
      </w:r>
      <w:r w:rsidR="00CF65B0">
        <w:t xml:space="preserve"> legal</w:t>
      </w:r>
      <w:r w:rsidR="00C325DD">
        <w:t xml:space="preserve"> liability </w:t>
      </w:r>
      <w:r w:rsidR="00110473">
        <w:t>frameworks</w:t>
      </w:r>
      <w:r w:rsidR="00C325DD">
        <w:t xml:space="preserve"> </w:t>
      </w:r>
      <w:r w:rsidR="00110473">
        <w:t>for thick-tailed environmental damages</w:t>
      </w:r>
      <w:r w:rsidR="00C325DD">
        <w:t xml:space="preserve"> </w:t>
      </w:r>
      <w:r w:rsidR="00D55C75">
        <w:fldChar w:fldCharType="begin"/>
      </w:r>
      <w:r w:rsidR="005162F1">
        <w:instrText xml:space="preserve"> ADDIN EN.CITE &lt;EndNote&gt;&lt;Cite&gt;&lt;Author&gt;Avraham&lt;/Author&gt;&lt;Year&gt;2006&lt;/Year&gt;&lt;RecNum&gt;246&lt;/RecNum&gt;&lt;DisplayText&gt;(Avraham 2006)&lt;/DisplayText&gt;&lt;record&gt;&lt;rec-number&gt;246&lt;/rec-number&gt;&lt;foreign-keys&gt;&lt;key app="EN" db-id="p52rrf0t0dp2aee0w5gvp0tmzvxvvtatd9rr"&gt;246&lt;/key&gt;&lt;/foreign-keys&gt;&lt;ref-type name="Journal Article"&gt;17&lt;/ref-type&gt;&lt;contributors&gt;&lt;authors&gt;&lt;author&gt;Avraham, R.&lt;/author&gt;&lt;/authors&gt;&lt;/contributors&gt;&lt;titles&gt;&lt;title&gt;Putting a price on pain and suffering: A critique of the current approaches and a preliminary proposal for change&lt;/title&gt;&lt;secondary-title&gt;Northwestern University Law Review&lt;/secondary-title&gt;&lt;/titles&gt;&lt;periodical&gt;&lt;full-title&gt;Northwestern University Law Review&lt;/full-title&gt;&lt;/periodical&gt;&lt;pages&gt;87-120&lt;/pages&gt;&lt;volume&gt;100&lt;/volume&gt;&lt;dates&gt;&lt;year&gt;2006&lt;/year&gt;&lt;/dates&gt;&lt;urls&gt;&lt;/urls&gt;&lt;/record&gt;&lt;/Cite&gt;&lt;/EndNote&gt;</w:instrText>
      </w:r>
      <w:r w:rsidR="00D55C75">
        <w:fldChar w:fldCharType="separate"/>
      </w:r>
      <w:r w:rsidR="005162F1">
        <w:rPr>
          <w:noProof/>
        </w:rPr>
        <w:t>(</w:t>
      </w:r>
      <w:hyperlink w:anchor="_ENREF_2" w:tooltip="Avraham, 2006 #246" w:history="1">
        <w:r w:rsidR="00CC7E93">
          <w:rPr>
            <w:noProof/>
          </w:rPr>
          <w:t>Avraham 2006</w:t>
        </w:r>
      </w:hyperlink>
      <w:r w:rsidR="005162F1">
        <w:rPr>
          <w:noProof/>
        </w:rPr>
        <w:t>)</w:t>
      </w:r>
      <w:r w:rsidR="00D55C75">
        <w:fldChar w:fldCharType="end"/>
      </w:r>
      <w:r w:rsidR="00C325DD">
        <w:t>.</w:t>
      </w:r>
      <w:r w:rsidR="00D640D5">
        <w:t xml:space="preserve"> Research on thick-tailed </w:t>
      </w:r>
      <w:r w:rsidR="0037707D">
        <w:t xml:space="preserve">environmental </w:t>
      </w:r>
      <w:r w:rsidR="00D640D5">
        <w:t>risk could be int</w:t>
      </w:r>
      <w:r w:rsidR="00C06606">
        <w:t>egrated with research on policy design</w:t>
      </w:r>
      <w:r w:rsidR="00CF65B0">
        <w:t xml:space="preserve"> to develop </w:t>
      </w:r>
      <w:r w:rsidR="00D640D5">
        <w:t>incenti</w:t>
      </w:r>
      <w:r w:rsidR="00CF65B0">
        <w:t>ve schemes that efficiently mitigate thick-tailed environmental risk</w:t>
      </w:r>
      <w:r w:rsidR="00D640D5">
        <w:t xml:space="preserve">. For example, </w:t>
      </w:r>
      <w:r w:rsidR="002B7785">
        <w:t>what sorts of rules will effectively motivate</w:t>
      </w:r>
      <w:r w:rsidR="00D640D5">
        <w:t xml:space="preserve"> those who build levees and fill wetlands upstream to </w:t>
      </w:r>
      <w:r w:rsidR="00232C3D">
        <w:t>reduce</w:t>
      </w:r>
      <w:r w:rsidR="00D640D5">
        <w:t xml:space="preserve"> thick-tailed damages to downstream interests?</w:t>
      </w:r>
    </w:p>
    <w:p w:rsidR="00FD2182" w:rsidRDefault="00FD2182"/>
    <w:p w:rsidR="00BB2CD0" w:rsidRPr="00590CF5" w:rsidRDefault="00BB2CD0">
      <w:pPr>
        <w:rPr>
          <w:b/>
          <w:bCs/>
        </w:rPr>
      </w:pPr>
      <w:r w:rsidRPr="00590CF5">
        <w:rPr>
          <w:b/>
          <w:bCs/>
        </w:rPr>
        <w:t>Preparing for Extremes</w:t>
      </w:r>
    </w:p>
    <w:p w:rsidR="00BB2CD0" w:rsidRDefault="00BB2CD0"/>
    <w:p w:rsidR="00BB2CD0" w:rsidRDefault="008F0D22">
      <w:r>
        <w:t xml:space="preserve">Turning </w:t>
      </w:r>
      <w:r w:rsidR="001C1F30">
        <w:t>from research to</w:t>
      </w:r>
      <w:r>
        <w:t xml:space="preserve"> management, h</w:t>
      </w:r>
      <w:r w:rsidR="00486D67">
        <w:t>ow can society’s</w:t>
      </w:r>
      <w:r w:rsidR="00DA0A9E">
        <w:t xml:space="preserve"> capacity to address extreme environmental events be expanded? </w:t>
      </w:r>
      <w:r w:rsidR="00BB4F75">
        <w:t>We</w:t>
      </w:r>
      <w:r w:rsidR="00F44B2A">
        <w:t xml:space="preserve"> suggest three major needs</w:t>
      </w:r>
      <w:r w:rsidR="00DA0A9E">
        <w:t>.</w:t>
      </w:r>
    </w:p>
    <w:p w:rsidR="00BB2CD0" w:rsidRDefault="00BB2CD0"/>
    <w:p w:rsidR="00BB2CD0" w:rsidRDefault="00BB2CD0">
      <w:r w:rsidRPr="00590CF5">
        <w:rPr>
          <w:u w:val="single"/>
        </w:rPr>
        <w:t>Expose vulnerabilities and discover new response options</w:t>
      </w:r>
      <w:r>
        <w:t xml:space="preserve">:  To better cope with future risks, it is important to </w:t>
      </w:r>
      <w:r w:rsidR="00DA0A9E">
        <w:t xml:space="preserve">recognize the </w:t>
      </w:r>
      <w:r w:rsidR="00995B52">
        <w:t>magnitude</w:t>
      </w:r>
      <w:r w:rsidR="004D65AB">
        <w:t xml:space="preserve"> and impact</w:t>
      </w:r>
      <w:r w:rsidR="00DA0A9E">
        <w:t xml:space="preserve"> of </w:t>
      </w:r>
      <w:r>
        <w:t xml:space="preserve">extreme events </w:t>
      </w:r>
      <w:r w:rsidR="004D65AB">
        <w:t>and to incorporate them</w:t>
      </w:r>
      <w:r w:rsidR="00DA0A9E">
        <w:t xml:space="preserve"> into </w:t>
      </w:r>
      <w:r>
        <w:t xml:space="preserve">real-world decisions. </w:t>
      </w:r>
      <w:r w:rsidR="004D65AB">
        <w:t>For example, g</w:t>
      </w:r>
      <w:r w:rsidR="00995B52">
        <w:t>lobal</w:t>
      </w:r>
      <w:r>
        <w:t xml:space="preserve"> assessments </w:t>
      </w:r>
      <w:r w:rsidR="004D65AB">
        <w:t xml:space="preserve">can </w:t>
      </w:r>
      <w:r w:rsidR="00DA0A9E">
        <w:t>use</w:t>
      </w:r>
      <w:r>
        <w:t xml:space="preserve"> scenario planning to widen the scope of potential events that </w:t>
      </w:r>
      <w:r w:rsidR="00447DE4">
        <w:t>are</w:t>
      </w:r>
      <w:r>
        <w:t xml:space="preserve"> considered</w:t>
      </w:r>
      <w:r w:rsidR="00DA0A9E">
        <w:t xml:space="preserve">, including rare shocks </w:t>
      </w:r>
      <w:r w:rsidR="00D55C75">
        <w:fldChar w:fldCharType="begin"/>
      </w:r>
      <w:r w:rsidR="00296C48">
        <w:instrText xml:space="preserve"> ADDIN EN.CITE &lt;EndNote&gt;&lt;Cite&gt;&lt;Author&gt;MillenniumEcosystemAssessment&lt;/Author&gt;&lt;Year&gt;2005&lt;/Year&gt;&lt;RecNum&gt;197&lt;/RecNum&gt;&lt;DisplayText&gt;(MillenniumEcosystemAssessment 2005, Pauchauri and Reisinger 2007)&lt;/DisplayText&gt;&lt;record&gt;&lt;rec-number&gt;197&lt;/rec-number&gt;&lt;foreign-keys&gt;&lt;key app="EN" db-id="p52rrf0t0dp2aee0w5gvp0tmzvxvvtatd9rr"&gt;197&lt;/key&gt;&lt;/foreign-keys&gt;&lt;ref-type name="Report"&gt;27&lt;/ref-type&gt;&lt;contributors&gt;&lt;authors&gt;&lt;author&gt;MillenniumEcosystemAssessment&lt;/author&gt;&lt;/authors&gt;&lt;tertiary-authors&gt;&lt;author&gt;Island Press&lt;/author&gt;&lt;/tertiary-authors&gt;&lt;/contributors&gt;&lt;titles&gt;&lt;title&gt;Ecosystems and Human Well-Being: Summary for Decision Makers&lt;/title&gt;&lt;/titles&gt;&lt;dates&gt;&lt;year&gt;2005&lt;/year&gt;&lt;/dates&gt;&lt;pub-location&gt;Washington D.C. USA&lt;/pub-location&gt;&lt;urls&gt;&lt;/urls&gt;&lt;/record&gt;&lt;/Cite&gt;&lt;Cite&gt;&lt;Author&gt;Pauchauri&lt;/Author&gt;&lt;Year&gt;2007&lt;/Year&gt;&lt;RecNum&gt;198&lt;/RecNum&gt;&lt;record&gt;&lt;rec-number&gt;198&lt;/rec-number&gt;&lt;foreign-keys&gt;&lt;key app="EN" db-id="p52rrf0t0dp2aee0w5gvp0tmzvxvvtatd9rr"&gt;198&lt;/key&gt;&lt;/foreign-keys&gt;&lt;ref-type name="Edited Book"&gt;28&lt;/ref-type&gt;&lt;contributors&gt;&lt;authors&gt;&lt;author&gt;Pauchauri, R.K.&lt;/author&gt;&lt;author&gt;Reisinger, A.&lt;/author&gt;&lt;/authors&gt;&lt;tertiary-authors&gt;&lt;author&gt;Cambridge University Press&lt;/author&gt;&lt;/tertiary-authors&gt;&lt;/contributors&gt;&lt;titles&gt;&lt;title&gt;IPCC 2007: Climate Change 2007: Synthesis Report. Contribution of Working Groups I, II and III to the Fourth Assessment Report of the Intergovernmental Panel on Climate Change.&lt;/title&gt;&lt;/titles&gt;&lt;pages&gt;104&lt;/pages&gt;&lt;dates&gt;&lt;year&gt;2007&lt;/year&gt;&lt;/dates&gt;&lt;pub-location&gt;Geneva, Switzerland&lt;/pub-location&gt;&lt;publisher&gt;Intergovernmental Panel on Climate Change&lt;/publisher&gt;&lt;urls&gt;&lt;/urls&gt;&lt;/record&gt;&lt;/Cite&gt;&lt;/EndNote&gt;</w:instrText>
      </w:r>
      <w:r w:rsidR="00D55C75">
        <w:fldChar w:fldCharType="separate"/>
      </w:r>
      <w:r w:rsidR="00296C48">
        <w:rPr>
          <w:noProof/>
        </w:rPr>
        <w:t>(</w:t>
      </w:r>
      <w:hyperlink w:anchor="_ENREF_21" w:tooltip="MillenniumEcosystemAssessment, 2005 #197" w:history="1">
        <w:r w:rsidR="00CC7E93">
          <w:rPr>
            <w:noProof/>
          </w:rPr>
          <w:t>MillenniumEcosystemAssessment 2005</w:t>
        </w:r>
      </w:hyperlink>
      <w:r w:rsidR="00296C48">
        <w:rPr>
          <w:noProof/>
        </w:rPr>
        <w:t xml:space="preserve">, </w:t>
      </w:r>
      <w:hyperlink w:anchor="_ENREF_23" w:tooltip="Pauchauri, 2007 #198" w:history="1">
        <w:r w:rsidR="00CC7E93">
          <w:rPr>
            <w:noProof/>
          </w:rPr>
          <w:t>Pauchauri and Reisinger 2007</w:t>
        </w:r>
      </w:hyperlink>
      <w:r w:rsidR="00296C48">
        <w:rPr>
          <w:noProof/>
        </w:rPr>
        <w:t>)</w:t>
      </w:r>
      <w:r w:rsidR="00D55C75">
        <w:fldChar w:fldCharType="end"/>
      </w:r>
      <w:r w:rsidR="00447DE4">
        <w:t>.</w:t>
      </w:r>
      <w:r w:rsidR="00DA0A9E">
        <w:t xml:space="preserve"> Vulnerabilities can be exposed through improved communication and awareness, better forecasting, learning from experiences elsewhere, and disaster preparedness programs. In many parts of the world, failure to reduce social vulnerabilities </w:t>
      </w:r>
      <w:r w:rsidR="00486D67">
        <w:t>amplifies risk more</w:t>
      </w:r>
      <w:r w:rsidR="001C1F30">
        <w:t xml:space="preserve"> than escalation of</w:t>
      </w:r>
      <w:r w:rsidR="00DA0A9E">
        <w:t xml:space="preserve"> physical</w:t>
      </w:r>
      <w:r w:rsidR="001C1F30">
        <w:t xml:space="preserve"> hazards</w:t>
      </w:r>
      <w:r w:rsidR="00486D67">
        <w:t xml:space="preserve"> does</w:t>
      </w:r>
      <w:r w:rsidR="00DA0A9E">
        <w:t xml:space="preserve"> </w:t>
      </w:r>
      <w:r w:rsidR="00D55C75">
        <w:fldChar w:fldCharType="begin"/>
      </w:r>
      <w:r w:rsidR="000153EB">
        <w:instrText xml:space="preserve"> ADDIN EN.CITE &lt;EndNote&gt;&lt;Cite&gt;&lt;Author&gt;WorldBank&lt;/Author&gt;&lt;Year&gt;2010&lt;/Year&gt;&lt;RecNum&gt;195&lt;/RecNum&gt;&lt;DisplayText&gt;(WorldBank 2010)&lt;/DisplayText&gt;&lt;record&gt;&lt;rec-number&gt;195&lt;/rec-number&gt;&lt;foreign-keys&gt;&lt;key app="EN" db-id="p52rrf0t0dp2aee0w5gvp0tmzvxvvtatd9rr"&gt;195&lt;/key&gt;&lt;/foreign-keys&gt;&lt;ref-type name="Report"&gt;27&lt;/ref-type&gt;&lt;contributors&gt;&lt;authors&gt;&lt;author&gt;WorldBank&lt;/author&gt;&lt;/authors&gt;&lt;/contributors&gt;&lt;titles&gt;&lt;title&gt;Natural Hazards, UnNatural Disasters&lt;/title&gt;&lt;/titles&gt;&lt;pages&gt;276&lt;/pages&gt;&lt;dates&gt;&lt;year&gt;2010&lt;/year&gt;&lt;/dates&gt;&lt;pub-location&gt;Washington, D.C.&lt;/pub-location&gt;&lt;publisher&gt;The International Bank for Reconstruction and Development,The World Bank&lt;/publisher&gt;&lt;urls&gt;&lt;/urls&gt;&lt;/record&gt;&lt;/Cite&gt;&lt;/EndNote&gt;</w:instrText>
      </w:r>
      <w:r w:rsidR="00D55C75">
        <w:fldChar w:fldCharType="separate"/>
      </w:r>
      <w:r w:rsidR="000153EB">
        <w:rPr>
          <w:noProof/>
        </w:rPr>
        <w:t>(</w:t>
      </w:r>
      <w:hyperlink w:anchor="_ENREF_31" w:tooltip="WorldBank, 2010 #195" w:history="1">
        <w:r w:rsidR="00CC7E93">
          <w:rPr>
            <w:noProof/>
          </w:rPr>
          <w:t>WorldBank 2010</w:t>
        </w:r>
      </w:hyperlink>
      <w:r w:rsidR="000153EB">
        <w:rPr>
          <w:noProof/>
        </w:rPr>
        <w:t>)</w:t>
      </w:r>
      <w:r w:rsidR="00D55C75">
        <w:fldChar w:fldCharType="end"/>
      </w:r>
      <w:r w:rsidR="00AF48F8">
        <w:t>.</w:t>
      </w:r>
    </w:p>
    <w:p w:rsidR="00BB2CD0" w:rsidRDefault="00BB2CD0"/>
    <w:p w:rsidR="00B13664" w:rsidRDefault="00A860A3">
      <w:r>
        <w:t xml:space="preserve">Growing awareness of antibiotic resistance is leading to more militant surveillance and countermeasures, for example. </w:t>
      </w:r>
      <w:r w:rsidR="00CF6DCC">
        <w:t>In 201</w:t>
      </w:r>
      <w:r w:rsidR="00625E52">
        <w:t>0</w:t>
      </w:r>
      <w:r w:rsidR="00CF6DCC">
        <w:t xml:space="preserve">, </w:t>
      </w:r>
      <w:r w:rsidR="006A141D">
        <w:t xml:space="preserve">genomic </w:t>
      </w:r>
      <w:r w:rsidR="00CF6DCC">
        <w:t>surve</w:t>
      </w:r>
      <w:r>
        <w:t>ys</w:t>
      </w:r>
      <w:r w:rsidR="009A6BD5">
        <w:t xml:space="preserve"> of Delhi’s water supply</w:t>
      </w:r>
      <w:r w:rsidR="00CF6DCC">
        <w:t xml:space="preserve"> revealed widespread distribution of the NDM1 gene, which confers resistance to </w:t>
      </w:r>
      <w:r w:rsidR="009A6BD5">
        <w:t xml:space="preserve">powerful </w:t>
      </w:r>
      <w:r w:rsidR="00CF6DCC">
        <w:t xml:space="preserve">antibiotics normally </w:t>
      </w:r>
      <w:r w:rsidR="00AE2DD2">
        <w:t>reserv</w:t>
      </w:r>
      <w:r w:rsidR="00CF6DCC">
        <w:t xml:space="preserve">ed to treat </w:t>
      </w:r>
      <w:r w:rsidR="00AE2DD2">
        <w:t xml:space="preserve">highly </w:t>
      </w:r>
      <w:r w:rsidR="00CF6DCC">
        <w:t>resistant strains of bacteria</w:t>
      </w:r>
      <w:r w:rsidR="003C7D42">
        <w:t xml:space="preserve"> </w:t>
      </w:r>
      <w:r w:rsidR="00D55C75">
        <w:fldChar w:fldCharType="begin">
          <w:fldData xml:space="preserve">PEVuZE5vdGU+PENpdGU+PEF1dGhvcj5XYWxzaDwvQXV0aG9yPjxZZWFyPjIwMTE8L1llYXI+PFJl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</w:fldData>
        </w:fldChar>
      </w:r>
      <w:r w:rsidR="00EE73BD">
        <w:instrText xml:space="preserve"> ADDIN EN.CITE </w:instrText>
      </w:r>
      <w:r w:rsidR="00D55C75">
        <w:fldChar w:fldCharType="begin">
          <w:fldData xml:space="preserve">PEVuZE5vdGU+PENpdGU+PEF1dGhvcj5XYWxzaDwvQXV0aG9yPjxZZWFyPjIwMTE8L1llYXI+PFJl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</w:fldData>
        </w:fldChar>
      </w:r>
      <w:r w:rsidR="00EE73BD">
        <w:instrText xml:space="preserve"> ADDIN EN.CITE.DATA </w:instrText>
      </w:r>
      <w:r w:rsidR="00D55C75">
        <w:fldChar w:fldCharType="end"/>
      </w:r>
      <w:r w:rsidR="00D55C75">
        <w:fldChar w:fldCharType="separate"/>
      </w:r>
      <w:r w:rsidR="00EE73BD">
        <w:rPr>
          <w:noProof/>
        </w:rPr>
        <w:t>(</w:t>
      </w:r>
      <w:hyperlink w:anchor="_ENREF_17" w:tooltip="Kumarasamy, 2010 #272" w:history="1">
        <w:r w:rsidR="00CC7E93">
          <w:rPr>
            <w:noProof/>
          </w:rPr>
          <w:t>Kumarasamy et al. 2010</w:t>
        </w:r>
      </w:hyperlink>
      <w:r w:rsidR="00EE73BD">
        <w:rPr>
          <w:noProof/>
        </w:rPr>
        <w:t xml:space="preserve">, </w:t>
      </w:r>
      <w:hyperlink w:anchor="_ENREF_28" w:tooltip="Walsh, 2011 #270" w:history="1">
        <w:r w:rsidR="00CC7E93">
          <w:rPr>
            <w:noProof/>
          </w:rPr>
          <w:t>Walsh et al. 2011</w:t>
        </w:r>
      </w:hyperlink>
      <w:r w:rsidR="00EE73BD">
        <w:rPr>
          <w:noProof/>
        </w:rPr>
        <w:t>)</w:t>
      </w:r>
      <w:r w:rsidR="00D55C75">
        <w:fldChar w:fldCharType="end"/>
      </w:r>
      <w:r w:rsidR="00CF6DCC">
        <w:t>.</w:t>
      </w:r>
      <w:r w:rsidR="00885C39">
        <w:t xml:space="preserve"> The gene </w:t>
      </w:r>
      <w:r w:rsidR="00B92C05">
        <w:t>occurs</w:t>
      </w:r>
      <w:r w:rsidR="00885C39">
        <w:t xml:space="preserve"> in </w:t>
      </w:r>
      <w:r w:rsidR="00E53A56">
        <w:t>free-living freshwater</w:t>
      </w:r>
      <w:r w:rsidR="000246CD">
        <w:t xml:space="preserve"> </w:t>
      </w:r>
      <w:r w:rsidR="00885C39">
        <w:t>bacteria that</w:t>
      </w:r>
      <w:r w:rsidR="000246CD">
        <w:t xml:space="preserve"> cause cholera and dysentery and</w:t>
      </w:r>
      <w:r w:rsidR="00885C39">
        <w:t xml:space="preserve"> are easily passed from person to person.</w:t>
      </w:r>
      <w:r w:rsidR="00C70110">
        <w:t xml:space="preserve"> Th</w:t>
      </w:r>
      <w:r w:rsidR="008234AA">
        <w:t>e infection</w:t>
      </w:r>
      <w:r w:rsidR="004B3328">
        <w:t xml:space="preserve"> traveled to England in patients who visited India for medical treatment and cosmetic surgery</w:t>
      </w:r>
      <w:r w:rsidR="00C70110" w:rsidRPr="00C70110">
        <w:t xml:space="preserve"> </w:t>
      </w:r>
      <w:r w:rsidR="00D55C75">
        <w:fldChar w:fldCharType="begin"/>
      </w:r>
      <w:r w:rsidR="00EE73BD">
        <w:instrText xml:space="preserve"> ADDIN EN.CITE &lt;EndNote&gt;&lt;Cite&gt;&lt;Author&gt;Kumarasamy&lt;/Author&gt;&lt;Year&gt;2010&lt;/Year&gt;&lt;RecNum&gt;272&lt;/RecNum&gt;&lt;DisplayText&gt;(Kumarasamy et al. 2010)&lt;/DisplayText&gt;&lt;record&gt;&lt;rec-number&gt;272&lt;/rec-number&gt;&lt;foreign-keys&gt;&lt;key app="EN" db-id="p52rrf0t0dp2aee0w5gvp0tmzvxvvtatd9rr"&gt;272&lt;/key&gt;&lt;/foreign-keys&gt;&lt;ref-type name="Journal Article"&gt;17&lt;/ref-type&gt;&lt;contributors&gt;&lt;authors&gt;&lt;author&gt;Kumarasamy, Karthikeyan K.&lt;/author&gt;&lt;author&gt;Toleman, Mark A.&lt;/author&gt;&lt;author&gt;Walsh, Timothy R.&lt;/author&gt;&lt;author&gt;Bagaria, Jay&lt;/author&gt;&lt;author&gt;Butt, Fafhana&lt;/author&gt;&lt;author&gt;Balakrishnan, Ravikumar&lt;/author&gt;&lt;author&gt;Chaudhary, Uma&lt;/author&gt;&lt;author&gt;Doumith, Michel&lt;/author&gt;&lt;author&gt;Giske, Christian G.&lt;/author&gt;&lt;author&gt;Irfan, Seema&lt;/author&gt;&lt;author&gt;Krishnan, Padma&lt;/author&gt;&lt;author&gt;Kumar, Anil V.&lt;/author&gt;&lt;author&gt;Maharjan, Sunil&lt;/author&gt;&lt;author&gt;Mushtaq, Shazad&lt;/author&gt;&lt;author&gt;Noorie, Tabassum&lt;/author&gt;&lt;author&gt;Paterson, David L.&lt;/author&gt;&lt;author&gt;Pearson, Andrew&lt;/author&gt;&lt;author&gt;Perry, Claire&lt;/author&gt;&lt;author&gt;Pike, Rachel&lt;/author&gt;&lt;author&gt;Rao, Bhargavi&lt;/author&gt;&lt;author&gt;Ray, Ujjwayini&lt;/author&gt;&lt;author&gt;Sarma, Jayanta B.&lt;/author&gt;&lt;author&gt;Sharma, Madhu&lt;/author&gt;&lt;author&gt;Sheridan, Elizabeth&lt;/author&gt;&lt;author&gt;Thirunarayan, Mandayam A.&lt;/author&gt;&lt;author&gt;Turton, Jane&lt;/author&gt;&lt;author&gt;Upadhyay, Supriya&lt;/author&gt;&lt;author&gt;Warner, Marina&lt;/author&gt;&lt;author&gt;Welfare, William&lt;/author&gt;&lt;author&gt;Livermore, David M.&lt;/author&gt;&lt;author&gt;Woodford, Neil&lt;/author&gt;&lt;/authors&gt;&lt;/contributors&gt;&lt;titles&gt;&lt;title&gt;Emergence of a new antibiotic resistance mechanism in India, Pakistan, and the UK: a molecular, biological, and epidemiological study&lt;/title&gt;&lt;secondary-title&gt;The Lancet Infectious Diseases&lt;/secondary-title&gt;&lt;/titles&gt;&lt;periodical&gt;&lt;full-title&gt;The Lancet Infectious Diseases&lt;/full-title&gt;&lt;/periodical&gt;&lt;pages&gt;597-602&lt;/pages&gt;&lt;volume&gt;10&lt;/volume&gt;&lt;number&gt;9&lt;/number&gt;&lt;dates&gt;&lt;year&gt;2010&lt;/year&gt;&lt;/dates&gt;&lt;isbn&gt;1473-3099&lt;/isbn&gt;&lt;urls&gt;&lt;related-urls&gt;&lt;url&gt;http://linkinghub.elsevier.com/retrieve/pii/S1473309910701432&lt;/url&gt;&lt;/related-urls&gt;&lt;/urls&gt;&lt;/record&gt;&lt;/Cite&gt;&lt;/EndNote&gt;</w:instrText>
      </w:r>
      <w:r w:rsidR="00D55C75">
        <w:fldChar w:fldCharType="separate"/>
      </w:r>
      <w:r w:rsidR="00EE73BD">
        <w:rPr>
          <w:noProof/>
        </w:rPr>
        <w:t>(</w:t>
      </w:r>
      <w:hyperlink w:anchor="_ENREF_17" w:tooltip="Kumarasamy, 2010 #272" w:history="1">
        <w:r w:rsidR="00CC7E93">
          <w:rPr>
            <w:noProof/>
          </w:rPr>
          <w:t>Kumarasamy et al. 2010</w:t>
        </w:r>
      </w:hyperlink>
      <w:r w:rsidR="00EE73BD">
        <w:rPr>
          <w:noProof/>
        </w:rPr>
        <w:t>)</w:t>
      </w:r>
      <w:r w:rsidR="00D55C75">
        <w:fldChar w:fldCharType="end"/>
      </w:r>
      <w:r w:rsidR="00C70110">
        <w:t>(</w:t>
      </w:r>
      <w:r w:rsidR="00983E6A">
        <w:t>Roberts, M., BBC News Health, 6 April 2011,</w:t>
      </w:r>
      <w:r w:rsidR="00EE73BD">
        <w:t xml:space="preserve"> </w:t>
      </w:r>
      <w:hyperlink r:id="rId10" w:history="1">
        <w:r w:rsidR="00B13664" w:rsidRPr="005D3C21">
          <w:rPr>
            <w:rStyle w:val="Hyperlink"/>
          </w:rPr>
          <w:t>http://www.bbc.co.uk/news/health-12975693</w:t>
        </w:r>
      </w:hyperlink>
      <w:r w:rsidR="00C70110">
        <w:t xml:space="preserve">). </w:t>
      </w:r>
      <w:r w:rsidR="00937032">
        <w:t>Expanded</w:t>
      </w:r>
      <w:r w:rsidR="002616B2">
        <w:t xml:space="preserve"> treatment of Delhi’s drinking water and</w:t>
      </w:r>
      <w:r w:rsidR="00EC0A84">
        <w:t xml:space="preserve"> vigilance by health tourists may slow the spread of the bacteria to humans.</w:t>
      </w:r>
      <w:r w:rsidR="00261E4B">
        <w:t xml:space="preserve"> However, stopping the misuse of antibiotics and invention of new antimicrobial agents are crucial public health priorities </w:t>
      </w:r>
      <w:r w:rsidR="00D55C75">
        <w:fldChar w:fldCharType="begin"/>
      </w:r>
      <w:r w:rsidR="00EE73BD">
        <w:instrText xml:space="preserve"> ADDIN EN.CITE &lt;EndNote&gt;&lt;Cite&gt;&lt;Author&gt;Conly&lt;/Author&gt;&lt;Year&gt;2010&lt;/Year&gt;&lt;RecNum&gt;271&lt;/RecNum&gt;&lt;DisplayText&gt;(Conly 2010)&lt;/DisplayText&gt;&lt;record&gt;&lt;rec-number&gt;271&lt;/rec-number&gt;&lt;foreign-keys&gt;&lt;key app="EN" db-id="p52rrf0t0dp2aee0w5gvp0tmzvxvvtatd9rr"&gt;271&lt;/key&gt;&lt;/foreign-keys&gt;&lt;ref-type name="Journal Article"&gt;17&lt;/ref-type&gt;&lt;contributors&gt;&lt;authors&gt;&lt;author&gt;Conly, J.&lt;/author&gt;&lt;/authors&gt;&lt;/contributors&gt;&lt;titles&gt;&lt;title&gt;Antimicrobial resistance: revisiting the &amp;apos;tragedy of the commons&amp;apos;&lt;/title&gt;&lt;secondary-title&gt;World Health Organization Bulletin&lt;/secondary-title&gt;&lt;/titles&gt;&lt;periodical&gt;&lt;full-title&gt;World Health Organization Bulletin&lt;/full-title&gt;&lt;/periodical&gt;&lt;pages&gt;805-806&lt;/pages&gt;&lt;volume&gt;88&lt;/volume&gt;&lt;number&gt;11&lt;/number&gt;&lt;dates&gt;&lt;year&gt;2010&lt;/year&gt;&lt;/dates&gt;&lt;urls&gt;&lt;related-urls&gt;&lt;url&gt;http://www.who.int/bulletin/volumes/88/11/10-031110/en/&lt;/url&gt;&lt;/related-urls&gt;&lt;/urls&gt;&lt;/record&gt;&lt;/Cite&gt;&lt;/EndNote&gt;</w:instrText>
      </w:r>
      <w:r w:rsidR="00D55C75">
        <w:fldChar w:fldCharType="separate"/>
      </w:r>
      <w:r w:rsidR="00EE73BD">
        <w:rPr>
          <w:noProof/>
        </w:rPr>
        <w:t>(</w:t>
      </w:r>
      <w:hyperlink w:anchor="_ENREF_6" w:tooltip="Conly, 2010 #271" w:history="1">
        <w:r w:rsidR="00CC7E93">
          <w:rPr>
            <w:noProof/>
          </w:rPr>
          <w:t>Conly 2010</w:t>
        </w:r>
      </w:hyperlink>
      <w:r w:rsidR="00EE73BD">
        <w:rPr>
          <w:noProof/>
        </w:rPr>
        <w:t>)</w:t>
      </w:r>
      <w:r w:rsidR="00D55C75">
        <w:fldChar w:fldCharType="end"/>
      </w:r>
      <w:r w:rsidR="00261E4B">
        <w:t>.</w:t>
      </w:r>
    </w:p>
    <w:p w:rsidR="00B13664" w:rsidRDefault="00B13664"/>
    <w:p w:rsidR="00B13664" w:rsidRDefault="00B13664" w:rsidP="00B13664">
      <w:r>
        <w:t>Research on extreme events is urgently required to expose emerging vulnerabilities or opportunities, and thereby alert decision makers of the need to consider responses to new kinds of risks.</w:t>
      </w:r>
      <w:r w:rsidRPr="00B13664">
        <w:t xml:space="preserve"> </w:t>
      </w:r>
      <w:r w:rsidR="00E53A56">
        <w:t>C</w:t>
      </w:r>
      <w:r>
        <w:t>rises and surprises, often viewed solely as negative threats, can potentially afford opportunities for constructive change and innovation</w:t>
      </w:r>
      <w:r w:rsidR="00E53A56">
        <w:t xml:space="preserve"> if they are noticed soon enough</w:t>
      </w:r>
      <w:r>
        <w:t>.</w:t>
      </w:r>
    </w:p>
    <w:p w:rsidR="00BB2CD0" w:rsidRDefault="00BB2CD0"/>
    <w:p w:rsidR="00A963C5" w:rsidRDefault="00BB2CD0">
      <w:r w:rsidRPr="00175814">
        <w:rPr>
          <w:u w:val="single"/>
        </w:rPr>
        <w:t>Increase opportunities to take action</w:t>
      </w:r>
      <w:r>
        <w:t xml:space="preserve">:   </w:t>
      </w:r>
      <w:r w:rsidR="00A963C5">
        <w:t>Many private and public actions are used to manage thick-tailed risk.</w:t>
      </w:r>
      <w:r w:rsidR="002B3443">
        <w:t xml:space="preserve"> Among the simplest solution</w:t>
      </w:r>
      <w:r w:rsidR="004548CF">
        <w:t>s</w:t>
      </w:r>
      <w:r w:rsidR="002B3443">
        <w:t xml:space="preserve"> to the problem of poor risk perception is to re</w:t>
      </w:r>
      <w:r w:rsidR="001C1F30">
        <w:t>quire people to buy insurance. T</w:t>
      </w:r>
      <w:r w:rsidR="002B3443">
        <w:t xml:space="preserve">he insurance company has a strong incentive to </w:t>
      </w:r>
      <w:r w:rsidR="001C1F30">
        <w:t>analyze</w:t>
      </w:r>
      <w:r w:rsidR="002B3443">
        <w:t xml:space="preserve"> the risk properly.</w:t>
      </w:r>
      <w:r w:rsidR="00E50F6C">
        <w:t xml:space="preserve"> However, as shown above</w:t>
      </w:r>
      <w:r w:rsidR="004D65AB">
        <w:t>,</w:t>
      </w:r>
      <w:r w:rsidR="00E50F6C">
        <w:t xml:space="preserve"> many environmental risks are very difficult to measure or manage.</w:t>
      </w:r>
    </w:p>
    <w:p w:rsidR="00A963C5" w:rsidRDefault="00A963C5"/>
    <w:p w:rsidR="004571BC" w:rsidRDefault="00BB2CD0">
      <w:r>
        <w:t xml:space="preserve">Institutions </w:t>
      </w:r>
      <w:r w:rsidR="001C1F30">
        <w:t>can</w:t>
      </w:r>
      <w:r w:rsidR="004571BC">
        <w:t xml:space="preserve"> improve their capacity to cope with</w:t>
      </w:r>
      <w:r>
        <w:t xml:space="preserve"> thick-tailed hazard distributions</w:t>
      </w:r>
      <w:r w:rsidR="004571BC">
        <w:t xml:space="preserve"> by learning from successes and failures</w:t>
      </w:r>
      <w:r>
        <w:t xml:space="preserve">. </w:t>
      </w:r>
      <w:r w:rsidR="001C1F30">
        <w:t xml:space="preserve"> T</w:t>
      </w:r>
      <w:r w:rsidR="00393F73">
        <w:t>radeoffs between</w:t>
      </w:r>
      <w:r w:rsidR="004571BC">
        <w:t xml:space="preserve"> precaution and learning underlie future policy options for thick-tailed events. The precautionary principle leads to policies that avoid serious or irreversible harm, without a clear demonstration that such actions are absolutely necessary. However, the conservatism associated with the precautionary principle can prevent learning about thick-tailed processes or discovering new vulnerabilities or response options</w:t>
      </w:r>
      <w:r w:rsidR="002B3443" w:rsidRPr="002B3443">
        <w:t xml:space="preserve"> </w:t>
      </w:r>
      <w:r w:rsidR="00D55C75">
        <w:fldChar w:fldCharType="begin"/>
      </w:r>
      <w:r w:rsidR="000153EB">
        <w:instrText xml:space="preserve"> ADDIN EN.CITE &lt;EndNote&gt;&lt;Cite&gt;&lt;Author&gt;Carpenter&lt;/Author&gt;&lt;Year&gt;2003&lt;/Year&gt;&lt;RecNum&gt;250&lt;/RecNum&gt;&lt;DisplayText&gt;(Carpenter 2003)&lt;/DisplayText&gt;&lt;record&gt;&lt;rec-number&gt;250&lt;/rec-number&gt;&lt;foreign-keys&gt;&lt;key app="EN" db-id="p52rrf0t0dp2aee0w5gvp0tmzvxvvtatd9rr"&gt;250&lt;/key&gt;&lt;/foreign-keys&gt;&lt;ref-type name="Book"&gt;6&lt;/ref-type&gt;&lt;contributors&gt;&lt;authors&gt;&lt;author&gt;Carpenter, S.R.&lt;/author&gt;&lt;/authors&gt;&lt;/contributors&gt;&lt;titles&gt;&lt;title&gt;Regime Shifts in Lake Ecosystems: Pattern and Variation&lt;/title&gt;&lt;/titles&gt;&lt;pages&gt;199&lt;/pages&gt;&lt;dates&gt;&lt;year&gt;2003&lt;/year&gt;&lt;/dates&gt;&lt;pub-location&gt;Oldendorf/Luhe, Germany&lt;/pub-location&gt;&lt;publisher&gt;Ecology Institute&lt;/publisher&gt;&lt;urls&gt;&lt;/urls&gt;&lt;/record&gt;&lt;/Cite&gt;&lt;/EndNote&gt;</w:instrText>
      </w:r>
      <w:r w:rsidR="00D55C75">
        <w:fldChar w:fldCharType="separate"/>
      </w:r>
      <w:r w:rsidR="000153EB">
        <w:rPr>
          <w:noProof/>
        </w:rPr>
        <w:t>(</w:t>
      </w:r>
      <w:hyperlink w:anchor="_ENREF_5" w:tooltip="Carpenter, 2003 #250" w:history="1">
        <w:r w:rsidR="00CC7E93">
          <w:rPr>
            <w:noProof/>
          </w:rPr>
          <w:t>Carpenter 2003</w:t>
        </w:r>
      </w:hyperlink>
      <w:r w:rsidR="000153EB">
        <w:rPr>
          <w:noProof/>
        </w:rPr>
        <w:t>)</w:t>
      </w:r>
      <w:r w:rsidR="00D55C75">
        <w:fldChar w:fldCharType="end"/>
      </w:r>
      <w:r w:rsidR="002B3443">
        <w:t xml:space="preserve"> </w:t>
      </w:r>
      <w:r w:rsidR="004571BC">
        <w:t>. Foregone learning is part of the cost of precaution, which must be weighed against highly uncertain future benefits</w:t>
      </w:r>
      <w:r w:rsidR="004D65AB">
        <w:t xml:space="preserve"> that could be large if realized</w:t>
      </w:r>
      <w:r w:rsidR="004571BC">
        <w:t xml:space="preserve">. </w:t>
      </w:r>
    </w:p>
    <w:p w:rsidR="004571BC" w:rsidRDefault="004571BC"/>
    <w:p w:rsidR="00BB2CD0" w:rsidRDefault="004571BC">
      <w:r>
        <w:t>Institutions have a mixed record in regard to implementing precautionary policies and reacting to global change. For example, t</w:t>
      </w:r>
      <w:r w:rsidR="00BB2CD0">
        <w:t xml:space="preserve">he Montreal Protocol was adopted before “peer-reviewed scientific data [had] incontestably [linked] chlorofluorocarbons with ozone-layer depletion and the Antarctic ‘ozone hole’” </w:t>
      </w:r>
      <w:r w:rsidR="00D55C75">
        <w:fldChar w:fldCharType="begin"/>
      </w:r>
      <w:r w:rsidR="00296C48">
        <w:instrText xml:space="preserve"> ADDIN EN.CITE &lt;EndNote&gt;&lt;Cite&gt;&lt;Author&gt;Benedick&lt;/Author&gt;&lt;Year&gt;1990&lt;/Year&gt;&lt;RecNum&gt;214&lt;/RecNum&gt;&lt;DisplayText&gt;(Benedick 1990)&lt;/DisplayText&gt;&lt;record&gt;&lt;rec-number&gt;214&lt;/rec-number&gt;&lt;foreign-keys&gt;&lt;key app="EN" db-id="p52rrf0t0dp2aee0w5gvp0tmzvxvvtatd9rr"&gt;214&lt;/key&gt;&lt;/foreign-keys&gt;&lt;ref-type name="Journal Article"&gt;17&lt;/ref-type&gt;&lt;contributors&gt;&lt;authors&gt;&lt;author&gt;Benedick, R.E.&lt;/author&gt;&lt;/authors&gt;&lt;/contributors&gt;&lt;titles&gt;&lt;title&gt;Environmental risk and policy response&lt;/title&gt;&lt;secondary-title&gt;Population and Development Review&lt;/secondary-title&gt;&lt;/titles&gt;&lt;periodical&gt;&lt;full-title&gt;Population and Development Review&lt;/full-title&gt;&lt;/periodical&gt;&lt;pages&gt;201-204&lt;/pages&gt;&lt;volume&gt;16 (supplement)&lt;/volume&gt;&lt;dates&gt;&lt;year&gt;1990&lt;/year&gt;&lt;/dates&gt;&lt;urls&gt;&lt;/urls&gt;&lt;/record&gt;&lt;/Cite&gt;&lt;/EndNote&gt;</w:instrText>
      </w:r>
      <w:r w:rsidR="00D55C75">
        <w:fldChar w:fldCharType="separate"/>
      </w:r>
      <w:r w:rsidR="00296C48">
        <w:rPr>
          <w:noProof/>
        </w:rPr>
        <w:t>(</w:t>
      </w:r>
      <w:hyperlink w:anchor="_ENREF_3" w:tooltip="Benedick, 1990 #214" w:history="1">
        <w:r w:rsidR="00CC7E93">
          <w:rPr>
            <w:noProof/>
          </w:rPr>
          <w:t>Benedick 1990</w:t>
        </w:r>
      </w:hyperlink>
      <w:r w:rsidR="00296C48">
        <w:rPr>
          <w:noProof/>
        </w:rPr>
        <w:t>)</w:t>
      </w:r>
      <w:r w:rsidR="00D55C75">
        <w:fldChar w:fldCharType="end"/>
      </w:r>
      <w:r w:rsidR="00BB2CD0">
        <w:t>. The International Health Regulations, long known to be grossly inadequate, were revised substantially in the wake of the SARS outbreak. The global response to the emergence of H</w:t>
      </w:r>
      <w:r w:rsidR="00955BB7">
        <w:t>1</w:t>
      </w:r>
      <w:r w:rsidR="00BB2CD0">
        <w:t xml:space="preserve">N1 pandemic influenza, </w:t>
      </w:r>
      <w:r w:rsidR="0012439F">
        <w:t>while not perfect, was</w:t>
      </w:r>
      <w:r w:rsidR="00BB2CD0">
        <w:t xml:space="preserve"> </w:t>
      </w:r>
      <w:r w:rsidR="002512C4">
        <w:t xml:space="preserve">also </w:t>
      </w:r>
      <w:r w:rsidR="00BB2CD0">
        <w:t xml:space="preserve">improved by </w:t>
      </w:r>
      <w:r w:rsidR="002512C4">
        <w:t xml:space="preserve"> revising</w:t>
      </w:r>
      <w:r w:rsidR="00BB2CD0">
        <w:t xml:space="preserve"> regulations </w:t>
      </w:r>
      <w:r w:rsidR="002512C4">
        <w:t xml:space="preserve">already </w:t>
      </w:r>
      <w:r w:rsidR="00BB2CD0">
        <w:t>in place</w:t>
      </w:r>
      <w:r>
        <w:t xml:space="preserve"> </w:t>
      </w:r>
      <w:r w:rsidR="00D55C75">
        <w:fldChar w:fldCharType="begin"/>
      </w:r>
      <w:r w:rsidR="00296C48">
        <w:instrText xml:space="preserve"> ADDIN EN.CITE &lt;EndNote&gt;&lt;Cite&gt;&lt;Author&gt;Wilson&lt;/Author&gt;&lt;Year&gt;2010&lt;/Year&gt;&lt;RecNum&gt;235&lt;/RecNum&gt;&lt;DisplayText&gt;(Wilson et al. 2010)&lt;/DisplayText&gt;&lt;record&gt;&lt;rec-number&gt;235&lt;/rec-number&gt;&lt;foreign-keys&gt;&lt;key app="EN" db-id="p52rrf0t0dp2aee0w5gvp0tmzvxvvtatd9rr"&gt;235&lt;/key&gt;&lt;/foreign-keys&gt;&lt;ref-type name="Journal Article"&gt;17&lt;/ref-type&gt;&lt;contributors&gt;&lt;authors&gt;&lt;author&gt;Wilson, Kumanan&lt;/author&gt;&lt;author&gt;Brownstein, John S&lt;/author&gt;&lt;author&gt;Fidler, David P&lt;/author&gt;&lt;/authors&gt;&lt;/contributors&gt;&lt;titles&gt;&lt;title&gt;Strengthening the International Health Regulations: lessons from the H1N1 pandemic&lt;/title&gt;&lt;secondary-title&gt;Health Policy and Planning&lt;/secondary-title&gt;&lt;/titles&gt;&lt;periodical&gt;&lt;full-title&gt;Health Policy and Planning&lt;/full-title&gt;&lt;/periodical&gt;&lt;pages&gt;505-509&lt;/pages&gt;&lt;volume&gt;25&lt;/volume&gt;&lt;number&gt;6&lt;/number&gt;&lt;dates&gt;&lt;year&gt;2010&lt;/year&gt;&lt;pub-dates&gt;&lt;date&gt;November 1, 2010&lt;/date&gt;&lt;/pub-dates&gt;&lt;/dates&gt;&lt;urls&gt;&lt;related-urls&gt;&lt;url&gt;http://heapol.oxfordjournals.org/content/25/6/505.abstract&lt;/url&gt;&lt;/related-urls&gt;&lt;/urls&gt;&lt;electronic-resource-num&gt;10.1093/heapol/czq026&lt;/electronic-resource-num&gt;&lt;/record&gt;&lt;/Cite&gt;&lt;/EndNote&gt;</w:instrText>
      </w:r>
      <w:r w:rsidR="00D55C75">
        <w:fldChar w:fldCharType="separate"/>
      </w:r>
      <w:r w:rsidR="00296C48">
        <w:rPr>
          <w:noProof/>
        </w:rPr>
        <w:t>(</w:t>
      </w:r>
      <w:hyperlink w:anchor="_ENREF_30" w:tooltip="Wilson, 2010 #235" w:history="1">
        <w:r w:rsidR="00CC7E93">
          <w:rPr>
            <w:noProof/>
          </w:rPr>
          <w:t>Wilson et al. 2010</w:t>
        </w:r>
      </w:hyperlink>
      <w:r w:rsidR="00296C48">
        <w:rPr>
          <w:noProof/>
        </w:rPr>
        <w:t>)</w:t>
      </w:r>
      <w:r w:rsidR="00D55C75">
        <w:fldChar w:fldCharType="end"/>
      </w:r>
      <w:r w:rsidR="00BB2CD0">
        <w:t xml:space="preserve"> .</w:t>
      </w:r>
    </w:p>
    <w:p w:rsidR="00BB2CD0" w:rsidRDefault="00BB2CD0"/>
    <w:p w:rsidR="00BB2CD0" w:rsidRDefault="001F7DB7">
      <w:r>
        <w:t xml:space="preserve">Trans-boundary governance of global climate engineering will be a major issue in coming years </w:t>
      </w:r>
      <w:r w:rsidR="00D55C75">
        <w:fldChar w:fldCharType="begin"/>
      </w:r>
      <w:r w:rsidR="00296C48">
        <w:instrText xml:space="preserve"> ADDIN EN.CITE &lt;EndNote&gt;&lt;Cite&gt;&lt;Author&gt;Bierman&lt;/Author&gt;&lt;Year&gt;2010&lt;/Year&gt;&lt;RecNum&gt;212&lt;/RecNum&gt;&lt;DisplayText&gt;(Bierman et al. 2010)&lt;/DisplayText&gt;&lt;record&gt;&lt;rec-number&gt;212&lt;/rec-number&gt;&lt;foreign-keys&gt;&lt;key app="EN" db-id="p52rrf0t0dp2aee0w5gvp0tmzvxvvtatd9rr"&gt;212&lt;/key&gt;&lt;/foreign-keys&gt;&lt;ref-type name="Edited Book"&gt;28&lt;/ref-type&gt;&lt;contributors&gt;&lt;authors&gt;&lt;author&gt;Bierman, F.&lt;/author&gt;&lt;author&gt;Pattberg, P.&lt;/author&gt;&lt;author&gt;Zelli, F.&lt;/author&gt;&lt;/authors&gt;&lt;/contributors&gt;&lt;titles&gt;&lt;title&gt;Global Climate Governance Beyond 2012: Architecture, Agency and Adaptation&lt;/title&gt;&lt;/titles&gt;&lt;dates&gt;&lt;year&gt;2010&lt;/year&gt;&lt;/dates&gt;&lt;pub-location&gt;Cambridge, England&lt;/pub-location&gt;&lt;publisher&gt;Cambridge University Press&lt;/publisher&gt;&lt;urls&gt;&lt;/urls&gt;&lt;/record&gt;&lt;/Cite&gt;&lt;/EndNote&gt;</w:instrText>
      </w:r>
      <w:r w:rsidR="00D55C75">
        <w:fldChar w:fldCharType="separate"/>
      </w:r>
      <w:r w:rsidR="00296C48">
        <w:rPr>
          <w:noProof/>
        </w:rPr>
        <w:t>(</w:t>
      </w:r>
      <w:hyperlink w:anchor="_ENREF_4" w:tooltip="Bierman, 2010 #212" w:history="1">
        <w:r w:rsidR="00CC7E93">
          <w:rPr>
            <w:noProof/>
          </w:rPr>
          <w:t>Bierman et al. 2010</w:t>
        </w:r>
      </w:hyperlink>
      <w:r w:rsidR="00296C48">
        <w:rPr>
          <w:noProof/>
        </w:rPr>
        <w:t>)</w:t>
      </w:r>
      <w:r w:rsidR="00D55C75">
        <w:fldChar w:fldCharType="end"/>
      </w:r>
      <w:r>
        <w:t>.</w:t>
      </w:r>
      <w:r w:rsidR="009F4D46">
        <w:t xml:space="preserve"> Who </w:t>
      </w:r>
      <w:r w:rsidR="00BB2CD0">
        <w:t xml:space="preserve">should decide whether new technologies should be deployed, when the consequences of using them are global and uncertain? Parties to the Convention on Biodiversity and the London Convention on the Oceans both cautioned against ocean fertilization experiments, and yet Germany and India </w:t>
      </w:r>
      <w:r>
        <w:t>proceeded</w:t>
      </w:r>
      <w:r w:rsidR="00BB2CD0">
        <w:t xml:space="preserve"> with one anyway. </w:t>
      </w:r>
      <w:r>
        <w:t xml:space="preserve"> Clearly there is urgent need for new, multi-scale institutions with responsibility for collective and equitable action for coping with thick-tail events and global change</w:t>
      </w:r>
      <w:r w:rsidR="009C7EA1">
        <w:t xml:space="preserve"> </w:t>
      </w:r>
      <w:r w:rsidR="00D55C75">
        <w:fldChar w:fldCharType="begin">
          <w:fldData xml:space="preserve">PEVuZE5vdGU+PENpdGU+PEF1dGhvcj5XYWxrZXI8L0F1dGhvcj48WWVhcj4yMDA5PC9ZZWFyPjxS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</w:fldData>
        </w:fldChar>
      </w:r>
      <w:r w:rsidR="00CC7E93">
        <w:instrText xml:space="preserve"> ADDIN EN.CITE </w:instrText>
      </w:r>
      <w:r w:rsidR="00D55C75">
        <w:fldChar w:fldCharType="begin">
          <w:fldData xml:space="preserve">PEVuZE5vdGU+PENpdGU+PEF1dGhvcj5XYWxrZXI8L0F1dGhvcj48WWVhcj4yMDA5PC9ZZWFyPjxS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</w:fldData>
        </w:fldChar>
      </w:r>
      <w:r w:rsidR="00CC7E93">
        <w:instrText xml:space="preserve"> ADDIN EN.CITE.DATA </w:instrText>
      </w:r>
      <w:r w:rsidR="00D55C75">
        <w:fldChar w:fldCharType="end"/>
      </w:r>
      <w:r w:rsidR="00D55C75">
        <w:fldChar w:fldCharType="separate"/>
      </w:r>
      <w:r w:rsidR="00CC7E93">
        <w:rPr>
          <w:noProof/>
        </w:rPr>
        <w:t>(</w:t>
      </w:r>
      <w:hyperlink w:anchor="_ENREF_27" w:tooltip="Walker, 2009 #211" w:history="1">
        <w:r w:rsidR="00CC7E93">
          <w:rPr>
            <w:noProof/>
          </w:rPr>
          <w:t>Walker et al. 2009</w:t>
        </w:r>
      </w:hyperlink>
      <w:r w:rsidR="00CC7E93">
        <w:rPr>
          <w:noProof/>
        </w:rPr>
        <w:t xml:space="preserve">, </w:t>
      </w:r>
      <w:hyperlink w:anchor="_ENREF_13" w:tooltip="Galaz, 2010 #267" w:history="1">
        <w:r w:rsidR="00CC7E93">
          <w:rPr>
            <w:noProof/>
          </w:rPr>
          <w:t>Galaz et al. 2010</w:t>
        </w:r>
      </w:hyperlink>
      <w:r w:rsidR="00CC7E93">
        <w:rPr>
          <w:noProof/>
        </w:rPr>
        <w:t>)</w:t>
      </w:r>
      <w:r w:rsidR="00D55C75">
        <w:fldChar w:fldCharType="end"/>
      </w:r>
      <w:r>
        <w:t>.</w:t>
      </w:r>
    </w:p>
    <w:p w:rsidR="00BB2CD0" w:rsidRDefault="00BB2CD0"/>
    <w:p w:rsidR="00BB4F75" w:rsidRDefault="00BB2CD0">
      <w:r w:rsidRPr="00F8207E">
        <w:rPr>
          <w:u w:val="single"/>
        </w:rPr>
        <w:t>Build resilience to thick-tailed events</w:t>
      </w:r>
      <w:r>
        <w:t xml:space="preserve">:  </w:t>
      </w:r>
      <w:r w:rsidR="00BB4F75">
        <w:t>Perhaps the most important step is to recognize that thick-tailed environmental risks are more common th</w:t>
      </w:r>
      <w:r w:rsidR="00082ABE">
        <w:t>an our intuition suggests. C</w:t>
      </w:r>
      <w:r w:rsidR="001C1F30">
        <w:t>lusters of</w:t>
      </w:r>
      <w:r w:rsidR="00BB4F75">
        <w:t xml:space="preserve"> extreme shocks are unex</w:t>
      </w:r>
      <w:r w:rsidR="00082ABE">
        <w:t xml:space="preserve">pectedly common. </w:t>
      </w:r>
      <w:commentRangeStart w:id="17"/>
      <w:r w:rsidR="00082ABE">
        <w:t xml:space="preserve">Local </w:t>
      </w:r>
      <w:r w:rsidR="00BB4F75">
        <w:t>correlations</w:t>
      </w:r>
      <w:r w:rsidR="00082ABE">
        <w:t xml:space="preserve"> that are too small to measure</w:t>
      </w:r>
      <w:r w:rsidR="00BB4F75">
        <w:t xml:space="preserve"> can aggregate to costly </w:t>
      </w:r>
      <w:r w:rsidR="00082ABE">
        <w:t>simultaneous</w:t>
      </w:r>
      <w:r w:rsidR="00BB4F75">
        <w:t xml:space="preserve"> </w:t>
      </w:r>
      <w:r w:rsidR="00082ABE">
        <w:t>shocks</w:t>
      </w:r>
      <w:r w:rsidR="00BB4F75">
        <w:t xml:space="preserve"> in a highl</w:t>
      </w:r>
      <w:r w:rsidR="00730C15">
        <w:t>y connected world. Thus</w:t>
      </w:r>
      <w:r w:rsidR="00BB4F75">
        <w:t xml:space="preserve"> the next </w:t>
      </w:r>
      <w:r w:rsidR="001C1F30">
        <w:t>extreme impact</w:t>
      </w:r>
      <w:r w:rsidR="00BB4F75">
        <w:t xml:space="preserve"> will</w:t>
      </w:r>
      <w:r w:rsidR="006D7DF4">
        <w:t xml:space="preserve"> not be just a little worse than we have seen so fa</w:t>
      </w:r>
      <w:r w:rsidR="00277CBA">
        <w:t>r. Instead</w:t>
      </w:r>
      <w:r w:rsidR="006D7DF4">
        <w:t xml:space="preserve"> it will</w:t>
      </w:r>
      <w:r w:rsidR="00BB4F75">
        <w:t xml:space="preserve"> be </w:t>
      </w:r>
      <w:r w:rsidR="006D7DF4">
        <w:t>many times worse than</w:t>
      </w:r>
      <w:r w:rsidR="00277CBA">
        <w:t xml:space="preserve"> the worst event so far</w:t>
      </w:r>
      <w:commentRangeEnd w:id="17"/>
      <w:r w:rsidR="000350F4">
        <w:rPr>
          <w:rStyle w:val="CommentReference"/>
          <w:vanish/>
        </w:rPr>
        <w:commentReference w:id="17"/>
      </w:r>
      <w:r w:rsidR="00277CBA">
        <w:t xml:space="preserve">. We should expect that, </w:t>
      </w:r>
      <w:r w:rsidR="00BB4F75">
        <w:t xml:space="preserve">and adjust our plans accordingly. </w:t>
      </w:r>
    </w:p>
    <w:p w:rsidR="00BB4F75" w:rsidRDefault="00BB4F75"/>
    <w:p w:rsidR="00BB2CD0" w:rsidRDefault="00BB4F75">
      <w:r>
        <w:t>Many</w:t>
      </w:r>
      <w:r w:rsidR="00BB2CD0">
        <w:t xml:space="preserve"> steps can be taken in advance to cope with surprise when it happens. The attributes that confer </w:t>
      </w:r>
      <w:r w:rsidR="005E65AF">
        <w:t xml:space="preserve">social and ecological </w:t>
      </w:r>
      <w:r w:rsidR="00BB2CD0">
        <w:t>resilience</w:t>
      </w:r>
      <w:r w:rsidR="005E65AF">
        <w:t xml:space="preserve"> to shocks</w:t>
      </w:r>
      <w:r w:rsidR="00BB2CD0">
        <w:t xml:space="preserve"> are</w:t>
      </w:r>
      <w:r w:rsidR="005E65AF">
        <w:t xml:space="preserve"> often unrecognized, and they may be eroded or lost over time unless they are actively fostered and managed. Increased awareness and communication, improved education and social capital,</w:t>
      </w:r>
      <w:r w:rsidR="004D65AB">
        <w:t xml:space="preserve"> leadership,</w:t>
      </w:r>
      <w:r w:rsidR="005E65AF">
        <w:t xml:space="preserve"> and multi-scale governance are critical elements in reducing vulnerability and building resilience to shocks</w:t>
      </w:r>
      <w:r w:rsidR="006F71FA">
        <w:t xml:space="preserve"> </w:t>
      </w:r>
      <w:r w:rsidR="00D55C75">
        <w:fldChar w:fldCharType="begin"/>
      </w:r>
      <w:r w:rsidR="000153EB">
        <w:instrText xml:space="preserve"> ADDIN EN.CITE &lt;EndNote&gt;&lt;Cite&gt;&lt;Author&gt;Adger&lt;/Author&gt;&lt;Year&gt;2005&lt;/Year&gt;&lt;RecNum&gt;251&lt;/RecNum&gt;&lt;DisplayText&gt;(Adger et al. 2005)&lt;/DisplayText&gt;&lt;record&gt;&lt;rec-number&gt;251&lt;/rec-number&gt;&lt;foreign-keys&gt;&lt;key app="EN" db-id="p52rrf0t0dp2aee0w5gvp0tmzvxvvtatd9rr"&gt;251&lt;/key&gt;&lt;/foreign-keys&gt;&lt;ref-type name="Journal Article"&gt;17&lt;/ref-type&gt;&lt;contributors&gt;&lt;authors&gt;&lt;author&gt;Adger, W. Neil&lt;/author&gt;&lt;author&gt;Hughes, Terry P.&lt;/author&gt;&lt;author&gt;Folke, Carl&lt;/author&gt;&lt;author&gt;Carpenter, Stephen R.&lt;/author&gt;&lt;author&gt;Rockström, Johan&lt;/author&gt;&lt;/authors&gt;&lt;/contributors&gt;&lt;titles&gt;&lt;title&gt;Social-Ecological Resilience to Coastal Disasters&lt;/title&gt;&lt;secondary-title&gt;Science&lt;/secondary-title&gt;&lt;/titles&gt;&lt;periodical&gt;&lt;full-title&gt;Science&lt;/full-title&gt;&lt;/periodical&gt;&lt;pages&gt;1036-1039&lt;/pages&gt;&lt;volume&gt;309&lt;/volume&gt;&lt;number&gt;5737&lt;/number&gt;&lt;dates&gt;&lt;year&gt;2005&lt;/year&gt;&lt;pub-dates&gt;&lt;date&gt;August 12, 2005&lt;/date&gt;&lt;/pub-dates&gt;&lt;/dates&gt;&lt;urls&gt;&lt;related-urls&gt;&lt;url&gt;http://www.sciencemag.org/content/309/5737/1036.abstract&lt;/url&gt;&lt;/related-urls&gt;&lt;/urls&gt;&lt;electronic-resource-num&gt;10.1126/science.1112122&lt;/electronic-resource-num&gt;&lt;/record&gt;&lt;/Cite&gt;&lt;/EndNote&gt;</w:instrText>
      </w:r>
      <w:r w:rsidR="00D55C75">
        <w:fldChar w:fldCharType="separate"/>
      </w:r>
      <w:r w:rsidR="000153EB">
        <w:rPr>
          <w:noProof/>
        </w:rPr>
        <w:t>(</w:t>
      </w:r>
      <w:hyperlink w:anchor="_ENREF_1" w:tooltip="Adger, 2005 #251" w:history="1">
        <w:r w:rsidR="00CC7E93">
          <w:rPr>
            <w:noProof/>
          </w:rPr>
          <w:t>Adger et al. 2005</w:t>
        </w:r>
      </w:hyperlink>
      <w:r w:rsidR="000153EB">
        <w:rPr>
          <w:noProof/>
        </w:rPr>
        <w:t>)</w:t>
      </w:r>
      <w:r w:rsidR="00D55C75">
        <w:fldChar w:fldCharType="end"/>
      </w:r>
      <w:r w:rsidR="005E65AF">
        <w:t>.</w:t>
      </w:r>
      <w:r w:rsidR="00BB2CD0">
        <w:t xml:space="preserve"> </w:t>
      </w:r>
    </w:p>
    <w:p w:rsidR="00BB2CD0" w:rsidRDefault="00BB2CD0"/>
    <w:p w:rsidR="00BB2CD0" w:rsidRDefault="00F43CA2">
      <w:r>
        <w:t>In building resilience to environmental disasters</w:t>
      </w:r>
      <w:r w:rsidR="00BB2CD0">
        <w:t xml:space="preserve">, the World Economic Forum </w:t>
      </w:r>
      <w:r w:rsidR="00D55C75">
        <w:fldChar w:fldCharType="begin"/>
      </w:r>
      <w:r w:rsidR="00296C48">
        <w:instrText xml:space="preserve"> ADDIN EN.CITE &lt;EndNote&gt;&lt;Cite ExcludeAuth="1"&gt;&lt;Year&gt;2008&lt;/Year&gt;&lt;RecNum&gt;218&lt;/RecNum&gt;&lt;DisplayText&gt;(2008)&lt;/DisplayText&gt;&lt;record&gt;&lt;rec-number&gt;218&lt;/rec-number&gt;&lt;foreign-keys&gt;&lt;key app="EN" db-id="p52rrf0t0dp2aee0w5gvp0tmzvxvvtatd9rr"&gt;218&lt;/key&gt;&lt;/foreign-keys&gt;&lt;ref-type name="Report"&gt;27&lt;/ref-type&gt;&lt;contributors&gt;&lt;authors&gt;&lt;author&gt;WorldEconomicForum&lt;/author&gt;&lt;/authors&gt;&lt;/contributors&gt;&lt;titles&gt;&lt;title&gt;Building Resilience to Natural Disasters: A Framework for Private Sector Engagement&lt;/title&gt;&lt;/titles&gt;&lt;dates&gt;&lt;year&gt;2008&lt;/year&gt;&lt;/dates&gt;&lt;pub-location&gt;Geneva, Switzerland&lt;/pub-location&gt;&lt;publisher&gt;World Economic Forum&lt;/publisher&gt;&lt;urls&gt;&lt;/urls&gt;&lt;/record&gt;&lt;/Cite&gt;&lt;/EndNote&gt;</w:instrText>
      </w:r>
      <w:r w:rsidR="00D55C75">
        <w:fldChar w:fldCharType="separate"/>
      </w:r>
      <w:r w:rsidR="00296C48">
        <w:rPr>
          <w:noProof/>
        </w:rPr>
        <w:t>(</w:t>
      </w:r>
      <w:hyperlink w:anchor="_ENREF_32" w:tooltip="WorldEconomicForum, 2008 #218" w:history="1">
        <w:r w:rsidR="00CC7E93">
          <w:rPr>
            <w:noProof/>
          </w:rPr>
          <w:t>2008</w:t>
        </w:r>
      </w:hyperlink>
      <w:r w:rsidR="00296C48">
        <w:rPr>
          <w:noProof/>
        </w:rPr>
        <w:t>)</w:t>
      </w:r>
      <w:r w:rsidR="00D55C75">
        <w:fldChar w:fldCharType="end"/>
      </w:r>
      <w:r w:rsidR="00BB2CD0">
        <w:t xml:space="preserve"> identified four areas of opp</w:t>
      </w:r>
      <w:r>
        <w:t>ortunity for private-sector engagement</w:t>
      </w:r>
      <w:r w:rsidR="00BB2CD0">
        <w:t>: monitoring hazards and communicating risk</w:t>
      </w:r>
      <w:r w:rsidR="0043607E">
        <w:t xml:space="preserve"> (through early warning </w:t>
      </w:r>
      <w:commentRangeStart w:id="18"/>
      <w:r w:rsidR="0043607E">
        <w:t>systems</w:t>
      </w:r>
      <w:commentRangeEnd w:id="18"/>
      <w:r w:rsidR="003579FB">
        <w:rPr>
          <w:rStyle w:val="CommentReference"/>
          <w:vanish/>
        </w:rPr>
        <w:commentReference w:id="18"/>
      </w:r>
      <w:r w:rsidR="0043607E">
        <w:t>, for example)</w:t>
      </w:r>
      <w:r w:rsidR="00BB2CD0">
        <w:t>, social-physical strengthening</w:t>
      </w:r>
      <w:r w:rsidR="005E65AF">
        <w:t xml:space="preserve"> (such as</w:t>
      </w:r>
      <w:r w:rsidR="0043607E">
        <w:t xml:space="preserve"> protection of power, water and sanitation plants, diversification of supply chains, </w:t>
      </w:r>
      <w:r w:rsidR="005E65AF">
        <w:t xml:space="preserve"> and</w:t>
      </w:r>
      <w:r w:rsidR="0043607E">
        <w:t xml:space="preserve"> establishment of</w:t>
      </w:r>
      <w:r w:rsidR="005E65AF">
        <w:t xml:space="preserve"> ecological buffers)</w:t>
      </w:r>
      <w:r w:rsidR="00BB2CD0">
        <w:t>, sharing of financial risk</w:t>
      </w:r>
      <w:r w:rsidR="0043607E">
        <w:t xml:space="preserve"> (using</w:t>
      </w:r>
      <w:r w:rsidR="005E65AF">
        <w:t xml:space="preserve"> instruments such as weather derivatives or catastrophe bonds)</w:t>
      </w:r>
      <w:r w:rsidR="00BB2CD0">
        <w:t>, and disaster preparedness</w:t>
      </w:r>
      <w:r w:rsidR="0043607E">
        <w:t xml:space="preserve"> (e.g. training or establishing reserves of pharmaceuticals)</w:t>
      </w:r>
      <w:r w:rsidR="009F4D46">
        <w:t xml:space="preserve">. </w:t>
      </w:r>
      <w:r>
        <w:t>Regarding the role of government in environmental disasters, t</w:t>
      </w:r>
      <w:r w:rsidR="000A210F">
        <w:t xml:space="preserve">he World Bank </w:t>
      </w:r>
      <w:r w:rsidR="00D55C75">
        <w:fldChar w:fldCharType="begin"/>
      </w:r>
      <w:r w:rsidR="00D36708">
        <w:instrText xml:space="preserve"> ADDIN EN.CITE &lt;EndNote&gt;&lt;Cite ExcludeAuth="1"&gt;&lt;Year&gt;2010&lt;/Year&gt;&lt;RecNum&gt;195&lt;/RecNum&gt;&lt;DisplayText&gt;(2010)&lt;/DisplayText&gt;&lt;record&gt;&lt;rec-number&gt;195&lt;/rec-number&gt;&lt;foreign-keys&gt;&lt;key app="EN" db-id="p52rrf0t0dp2aee0w5gvp0tmzvxvvtatd9rr"&gt;195&lt;/key&gt;&lt;/foreign-keys&gt;&lt;ref-type name="Report"&gt;27&lt;/ref-type&gt;&lt;contributors&gt;&lt;authors&gt;&lt;author&gt;WorldBank&lt;/author&gt;&lt;/authors&gt;&lt;/contributors&gt;&lt;titles&gt;&lt;title&gt;Natural Hazards, UnNatural Disasters&lt;/title&gt;&lt;/titles&gt;&lt;pages&gt;276&lt;/pages&gt;&lt;dates&gt;&lt;year&gt;2010&lt;/year&gt;&lt;/dates&gt;&lt;pub-location&gt;Washington, D.C.&lt;/pub-location&gt;&lt;publisher&gt;The International Bank for Reconstruction and Development,The World Bank&lt;/publisher&gt;&lt;urls&gt;&lt;/urls&gt;&lt;/record&gt;&lt;/Cite&gt;&lt;/EndNote&gt;</w:instrText>
      </w:r>
      <w:r w:rsidR="00D55C75">
        <w:fldChar w:fldCharType="separate"/>
      </w:r>
      <w:r w:rsidR="00296C48">
        <w:rPr>
          <w:noProof/>
        </w:rPr>
        <w:t>(</w:t>
      </w:r>
      <w:hyperlink w:anchor="_ENREF_31" w:tooltip="WorldBank, 2010 #195" w:history="1">
        <w:r w:rsidR="00CC7E93">
          <w:rPr>
            <w:noProof/>
          </w:rPr>
          <w:t>2010</w:t>
        </w:r>
      </w:hyperlink>
      <w:r w:rsidR="00296C48">
        <w:rPr>
          <w:noProof/>
        </w:rPr>
        <w:t>)</w:t>
      </w:r>
      <w:r w:rsidR="00D55C75">
        <w:fldChar w:fldCharType="end"/>
      </w:r>
      <w:r w:rsidR="000A210F">
        <w:t xml:space="preserve"> </w:t>
      </w:r>
      <w:r w:rsidR="00325C17">
        <w:t>is focu</w:t>
      </w:r>
      <w:r w:rsidR="0043607E">
        <w:t>sing</w:t>
      </w:r>
      <w:r w:rsidR="000A210F">
        <w:t xml:space="preserve"> specifi</w:t>
      </w:r>
      <w:r>
        <w:t>cally on four policy need</w:t>
      </w:r>
      <w:r w:rsidR="000A210F">
        <w:t>s: (1) Mak</w:t>
      </w:r>
      <w:r w:rsidR="0043607E">
        <w:t>ing</w:t>
      </w:r>
      <w:r w:rsidR="000A210F">
        <w:t xml:space="preserve"> information about environmental disaster risk more easily accessible. (2) Us</w:t>
      </w:r>
      <w:r w:rsidR="0043607E">
        <w:t>ing</w:t>
      </w:r>
      <w:r w:rsidR="000A210F">
        <w:t xml:space="preserve"> land and housing markets to induce people to locate in appropriate areas and take preventive measures. (3) Provid</w:t>
      </w:r>
      <w:r w:rsidR="0043607E">
        <w:t>ing</w:t>
      </w:r>
      <w:r w:rsidR="000A210F">
        <w:t xml:space="preserve"> adequate infrastructure and public services to reduce vulnerabilities. (4) </w:t>
      </w:r>
      <w:r w:rsidR="00453C86">
        <w:t>Build</w:t>
      </w:r>
      <w:r w:rsidR="0043607E">
        <w:t>ing</w:t>
      </w:r>
      <w:r w:rsidR="00453C86">
        <w:t xml:space="preserve"> institutions that permit public oversight of disaster preparedness and disaster response.</w:t>
      </w:r>
    </w:p>
    <w:p w:rsidR="008D0CC2" w:rsidRDefault="008D0CC2">
      <w:pPr>
        <w:rPr>
          <w:b/>
        </w:rPr>
      </w:pPr>
    </w:p>
    <w:p w:rsidR="007E2B27" w:rsidRPr="007E2B27" w:rsidRDefault="007E2B27">
      <w:pPr>
        <w:rPr>
          <w:b/>
        </w:rPr>
      </w:pPr>
      <w:r w:rsidRPr="007E2B27">
        <w:rPr>
          <w:b/>
        </w:rPr>
        <w:t>Conclusion</w:t>
      </w:r>
    </w:p>
    <w:p w:rsidR="007E2B27" w:rsidRDefault="007E2B27"/>
    <w:p w:rsidR="00BB2CD0" w:rsidRDefault="007E2B27">
      <w:r>
        <w:t>H</w:t>
      </w:r>
      <w:r w:rsidR="00BB2CD0">
        <w:t>umanity has always faced</w:t>
      </w:r>
      <w:r w:rsidR="009C4952">
        <w:t xml:space="preserve"> environmental</w:t>
      </w:r>
      <w:r w:rsidR="00BB2CD0">
        <w:t xml:space="preserve"> hazards</w:t>
      </w:r>
      <w:r>
        <w:t>.</w:t>
      </w:r>
      <w:r w:rsidR="00896F86">
        <w:t xml:space="preserve"> However, c</w:t>
      </w:r>
      <w:r w:rsidR="00BB2CD0">
        <w:t xml:space="preserve">urrent global changes appear to be increasing the </w:t>
      </w:r>
      <w:r w:rsidR="00D5440C">
        <w:t>number of kinds</w:t>
      </w:r>
      <w:r w:rsidR="00901130">
        <w:t xml:space="preserve">, </w:t>
      </w:r>
      <w:r>
        <w:t xml:space="preserve">severity, </w:t>
      </w:r>
      <w:r w:rsidR="00901130">
        <w:t xml:space="preserve">and co-occurrence </w:t>
      </w:r>
      <w:r>
        <w:t>of</w:t>
      </w:r>
      <w:r w:rsidR="00BB2CD0">
        <w:t xml:space="preserve"> environmental hazards.</w:t>
      </w:r>
      <w:r>
        <w:t xml:space="preserve"> Damage distributions of these hazards are thick-tailed, meaning that </w:t>
      </w:r>
      <w:r w:rsidR="000D53EC">
        <w:t>future shocks</w:t>
      </w:r>
      <w:r>
        <w:t xml:space="preserve"> substantially exceed current experience and are highly uncertain. </w:t>
      </w:r>
      <w:r w:rsidR="003D3FC1">
        <w:t xml:space="preserve">This deep uncertainty is a challenge for management </w:t>
      </w:r>
      <w:r w:rsidR="004D65AB">
        <w:t xml:space="preserve">even when beliefs are rational; </w:t>
      </w:r>
      <w:r w:rsidR="003D3FC1">
        <w:t>more so when irrational beliefs take ho</w:t>
      </w:r>
      <w:r w:rsidR="00393F73">
        <w:t>ld. The potential divergence of</w:t>
      </w:r>
      <w:r w:rsidR="003D3FC1">
        <w:t xml:space="preserve"> rational and irrational responses</w:t>
      </w:r>
      <w:r w:rsidR="00896F86">
        <w:t xml:space="preserve"> in a world of escalating risk</w:t>
      </w:r>
      <w:r w:rsidR="003D3FC1">
        <w:t xml:space="preserve"> makes research on thick-tailed risks even more valuable and urgent.</w:t>
      </w:r>
      <w:r w:rsidR="00285B4C">
        <w:t xml:space="preserve"> </w:t>
      </w:r>
      <w:r w:rsidR="00BB2CD0">
        <w:t xml:space="preserve">Management of </w:t>
      </w:r>
      <w:r>
        <w:t>expanding environmental hazards</w:t>
      </w:r>
      <w:r w:rsidR="00BB2CD0">
        <w:t xml:space="preserve"> requires confrontation of irrationality through data and discussion, changes in institutions for managing risks, and preparation for surprise </w:t>
      </w:r>
      <w:r w:rsidR="009C4952">
        <w:t>through policies that build</w:t>
      </w:r>
      <w:r w:rsidR="00BB2CD0">
        <w:t xml:space="preserve"> resilience.</w:t>
      </w:r>
    </w:p>
    <w:p w:rsidR="0056388A" w:rsidRPr="0056388A" w:rsidRDefault="0056388A">
      <w:pPr>
        <w:rPr>
          <w:b/>
        </w:rPr>
      </w:pPr>
      <w:r w:rsidRPr="0056388A">
        <w:rPr>
          <w:b/>
        </w:rPr>
        <w:t>Acknowledgements</w:t>
      </w:r>
    </w:p>
    <w:p w:rsidR="0056388A" w:rsidRDefault="0056388A"/>
    <w:p w:rsidR="0056388A" w:rsidRDefault="0056388A">
      <w:r>
        <w:t xml:space="preserve">This paper derived from the 2010 </w:t>
      </w:r>
      <w:proofErr w:type="spellStart"/>
      <w:r>
        <w:t>Ask</w:t>
      </w:r>
      <w:r w:rsidR="00E50995">
        <w:t>ö</w:t>
      </w:r>
      <w:proofErr w:type="spellEnd"/>
      <w:r>
        <w:t xml:space="preserve"> Workshop of the </w:t>
      </w:r>
      <w:proofErr w:type="spellStart"/>
      <w:r>
        <w:t>Beijer</w:t>
      </w:r>
      <w:proofErr w:type="spellEnd"/>
      <w:r>
        <w:t xml:space="preserve"> Institute of Ecological Economics (</w:t>
      </w:r>
      <w:hyperlink r:id="rId11" w:history="1">
        <w:r w:rsidRPr="005D3C21">
          <w:rPr>
            <w:rStyle w:val="Hyperlink"/>
          </w:rPr>
          <w:t>http://www.Beijer.kva.se</w:t>
        </w:r>
      </w:hyperlink>
      <w:r>
        <w:t>).  The lead author thanks the National Science Foundation for support.</w:t>
      </w:r>
    </w:p>
    <w:p w:rsidR="00BB2CD0" w:rsidRDefault="00BB2CD0"/>
    <w:p w:rsidR="0077593E" w:rsidRDefault="00BB2CD0">
      <w:pPr>
        <w:rPr>
          <w:b/>
          <w:bCs/>
        </w:rPr>
      </w:pPr>
      <w:r w:rsidRPr="00A20A93">
        <w:rPr>
          <w:b/>
          <w:bCs/>
        </w:rPr>
        <w:t xml:space="preserve">References </w:t>
      </w:r>
    </w:p>
    <w:p w:rsidR="00AA7E79" w:rsidRDefault="00AA7E79"/>
    <w:p w:rsidR="00CC7E93" w:rsidRDefault="00D55C75" w:rsidP="00CC7E93">
      <w:pPr>
        <w:ind w:left="720" w:hanging="720"/>
        <w:rPr>
          <w:noProof/>
        </w:rPr>
      </w:pPr>
      <w:r>
        <w:fldChar w:fldCharType="begin"/>
      </w:r>
      <w:r w:rsidR="0077593E">
        <w:instrText xml:space="preserve"> ADDIN EN.REFLIST </w:instrText>
      </w:r>
      <w:r>
        <w:fldChar w:fldCharType="separate"/>
      </w:r>
      <w:bookmarkStart w:id="19" w:name="_ENREF_1"/>
      <w:r w:rsidR="00CC7E93">
        <w:rPr>
          <w:noProof/>
        </w:rPr>
        <w:t xml:space="preserve">Adger, W. N., T. P. Hughes, C. Folke, S. R. Carpenter, and J. Rockström. 2005. Social-Ecological Resilience to Coastal Disasters. Science </w:t>
      </w:r>
      <w:r w:rsidR="00CC7E93" w:rsidRPr="00CC7E93">
        <w:rPr>
          <w:b/>
          <w:noProof/>
        </w:rPr>
        <w:t>309</w:t>
      </w:r>
      <w:r w:rsidR="00CC7E93">
        <w:rPr>
          <w:noProof/>
        </w:rPr>
        <w:t>:1036-1039.</w:t>
      </w:r>
      <w:bookmarkEnd w:id="19"/>
    </w:p>
    <w:p w:rsidR="00CC7E93" w:rsidRDefault="00CC7E93" w:rsidP="00CC7E93">
      <w:pPr>
        <w:ind w:left="720" w:hanging="720"/>
        <w:rPr>
          <w:noProof/>
        </w:rPr>
      </w:pPr>
      <w:bookmarkStart w:id="20" w:name="_ENREF_2"/>
      <w:r>
        <w:rPr>
          <w:noProof/>
        </w:rPr>
        <w:t xml:space="preserve">Avraham, R. 2006. Putting a price on pain and suffering: A critique of the current approaches and a preliminary proposal for change. Northwestern University Law Review </w:t>
      </w:r>
      <w:r w:rsidRPr="00CC7E93">
        <w:rPr>
          <w:b/>
          <w:noProof/>
        </w:rPr>
        <w:t>100</w:t>
      </w:r>
      <w:r>
        <w:rPr>
          <w:noProof/>
        </w:rPr>
        <w:t>:87-120.</w:t>
      </w:r>
      <w:bookmarkEnd w:id="20"/>
    </w:p>
    <w:p w:rsidR="00CC7E93" w:rsidRDefault="00CC7E93" w:rsidP="00CC7E93">
      <w:pPr>
        <w:ind w:left="720" w:hanging="720"/>
        <w:rPr>
          <w:noProof/>
        </w:rPr>
      </w:pPr>
      <w:bookmarkStart w:id="21" w:name="_ENREF_3"/>
      <w:r>
        <w:rPr>
          <w:noProof/>
        </w:rPr>
        <w:t xml:space="preserve">Benedick, R. E. 1990. Environmental risk and policy response. Population and Development Review </w:t>
      </w:r>
      <w:r w:rsidRPr="00CC7E93">
        <w:rPr>
          <w:b/>
          <w:noProof/>
        </w:rPr>
        <w:t>16 (supplement)</w:t>
      </w:r>
      <w:r>
        <w:rPr>
          <w:noProof/>
        </w:rPr>
        <w:t>:201-204.</w:t>
      </w:r>
      <w:bookmarkEnd w:id="21"/>
    </w:p>
    <w:p w:rsidR="00CC7E93" w:rsidRDefault="00CC7E93" w:rsidP="00CC7E93">
      <w:pPr>
        <w:ind w:left="720" w:hanging="720"/>
        <w:rPr>
          <w:noProof/>
        </w:rPr>
      </w:pPr>
      <w:bookmarkStart w:id="22" w:name="_ENREF_4"/>
      <w:r>
        <w:rPr>
          <w:noProof/>
        </w:rPr>
        <w:t>Bierman, F., P. Pattberg, and F. Zelli, editors. 2010. Global Climate Governance Beyond 2012: Architecture, Agency and Adaptation. Cambridge University Press, Cambridge, England.</w:t>
      </w:r>
      <w:bookmarkEnd w:id="22"/>
    </w:p>
    <w:p w:rsidR="00CC7E93" w:rsidRDefault="00CC7E93" w:rsidP="00CC7E93">
      <w:pPr>
        <w:ind w:left="720" w:hanging="720"/>
        <w:rPr>
          <w:noProof/>
        </w:rPr>
      </w:pPr>
      <w:bookmarkStart w:id="23" w:name="_ENREF_5"/>
      <w:r>
        <w:rPr>
          <w:noProof/>
        </w:rPr>
        <w:t>Carpenter, S. R. 2003. Regime Shifts in Lake Ecosystems: Pattern and Variation. Ecology Institute, Oldendorf/Luhe, Germany.</w:t>
      </w:r>
      <w:bookmarkEnd w:id="23"/>
    </w:p>
    <w:p w:rsidR="00CC7E93" w:rsidRDefault="00CC7E93" w:rsidP="00CC7E93">
      <w:pPr>
        <w:ind w:left="720" w:hanging="720"/>
        <w:rPr>
          <w:noProof/>
        </w:rPr>
      </w:pPr>
      <w:bookmarkStart w:id="24" w:name="_ENREF_6"/>
      <w:r>
        <w:rPr>
          <w:noProof/>
        </w:rPr>
        <w:t xml:space="preserve">Conly, J. 2010. Antimicrobial resistance: revisiting the 'tragedy of the commons'. World Health Organization Bulletin </w:t>
      </w:r>
      <w:r w:rsidRPr="00CC7E93">
        <w:rPr>
          <w:b/>
          <w:noProof/>
        </w:rPr>
        <w:t>88</w:t>
      </w:r>
      <w:r>
        <w:rPr>
          <w:noProof/>
        </w:rPr>
        <w:t>:805-806.</w:t>
      </w:r>
      <w:bookmarkEnd w:id="24"/>
    </w:p>
    <w:p w:rsidR="00CC7E93" w:rsidRDefault="00CC7E93" w:rsidP="00CC7E93">
      <w:pPr>
        <w:ind w:left="720" w:hanging="720"/>
        <w:rPr>
          <w:noProof/>
        </w:rPr>
      </w:pPr>
      <w:bookmarkStart w:id="25" w:name="_ENREF_7"/>
      <w:r>
        <w:rPr>
          <w:noProof/>
        </w:rPr>
        <w:t>Cooke, R. and C. Kousky. 2010. Climate dependencies and risk management: micro correlations and tail dependence. Resources for the Future, Washington D.C.</w:t>
      </w:r>
      <w:bookmarkEnd w:id="25"/>
    </w:p>
    <w:p w:rsidR="00CC7E93" w:rsidRDefault="00CC7E93" w:rsidP="00CC7E93">
      <w:pPr>
        <w:ind w:left="720" w:hanging="720"/>
        <w:rPr>
          <w:noProof/>
        </w:rPr>
      </w:pPr>
      <w:bookmarkStart w:id="26" w:name="_ENREF_8"/>
      <w:r>
        <w:rPr>
          <w:noProof/>
        </w:rPr>
        <w:t xml:space="preserve">Cutter, S. L. and C. Emrich. 2005. Are natural hazards and disaster losses in the U.S. increasing? Eos </w:t>
      </w:r>
      <w:r w:rsidRPr="00CC7E93">
        <w:rPr>
          <w:b/>
          <w:noProof/>
        </w:rPr>
        <w:t>86</w:t>
      </w:r>
      <w:r>
        <w:rPr>
          <w:noProof/>
        </w:rPr>
        <w:t>:381-396.</w:t>
      </w:r>
      <w:bookmarkEnd w:id="26"/>
    </w:p>
    <w:p w:rsidR="00CC7E93" w:rsidRDefault="00CC7E93" w:rsidP="00CC7E93">
      <w:pPr>
        <w:ind w:left="720" w:hanging="720"/>
        <w:rPr>
          <w:noProof/>
        </w:rPr>
      </w:pPr>
      <w:bookmarkStart w:id="27" w:name="_ENREF_9"/>
      <w:r>
        <w:rPr>
          <w:noProof/>
        </w:rPr>
        <w:t xml:space="preserve">d'Aignaux, J. N. H., S. N. Cousens, and P. G. Smith. 2001. Predictability of the UK Variant Creutzfeldt-Jakob Disease Epidemic. Science </w:t>
      </w:r>
      <w:r w:rsidRPr="00CC7E93">
        <w:rPr>
          <w:b/>
          <w:noProof/>
        </w:rPr>
        <w:t>294</w:t>
      </w:r>
      <w:r>
        <w:rPr>
          <w:noProof/>
        </w:rPr>
        <w:t>:1729-1731.</w:t>
      </w:r>
      <w:bookmarkEnd w:id="27"/>
    </w:p>
    <w:p w:rsidR="00CC7E93" w:rsidRDefault="00CC7E93" w:rsidP="00CC7E93">
      <w:pPr>
        <w:ind w:left="720" w:hanging="720"/>
        <w:rPr>
          <w:noProof/>
        </w:rPr>
      </w:pPr>
      <w:bookmarkStart w:id="28" w:name="_ENREF_10"/>
      <w:r>
        <w:rPr>
          <w:noProof/>
        </w:rPr>
        <w:t xml:space="preserve">Emanuel, K. 2005. Increasing destructiveness of tropical cyclones over the past 30[thinsp]years. Nature </w:t>
      </w:r>
      <w:r w:rsidRPr="00CC7E93">
        <w:rPr>
          <w:b/>
          <w:noProof/>
        </w:rPr>
        <w:t>436</w:t>
      </w:r>
      <w:r>
        <w:rPr>
          <w:noProof/>
        </w:rPr>
        <w:t>:686-688.</w:t>
      </w:r>
      <w:bookmarkEnd w:id="28"/>
    </w:p>
    <w:p w:rsidR="00CC7E93" w:rsidRDefault="00CC7E93" w:rsidP="00CC7E93">
      <w:pPr>
        <w:ind w:left="720" w:hanging="720"/>
        <w:rPr>
          <w:noProof/>
        </w:rPr>
      </w:pPr>
      <w:bookmarkStart w:id="29" w:name="_ENREF_11"/>
      <w:r>
        <w:rPr>
          <w:noProof/>
        </w:rPr>
        <w:t xml:space="preserve">Embrechts, P., A. McNeil, and D. Straumann. 2002. Correlation and dependence in risk management: properties and pitfalls. Pages 176-223 </w:t>
      </w:r>
      <w:r w:rsidRPr="00CC7E93">
        <w:rPr>
          <w:i/>
          <w:noProof/>
        </w:rPr>
        <w:t>in</w:t>
      </w:r>
      <w:r>
        <w:rPr>
          <w:noProof/>
        </w:rPr>
        <w:t xml:space="preserve"> M. Dempster, editor. Risk Management: Value at Risk and Beyond. Cambridge University Press, Cambridge, England.</w:t>
      </w:r>
      <w:bookmarkEnd w:id="29"/>
    </w:p>
    <w:p w:rsidR="00CC7E93" w:rsidRDefault="00CC7E93" w:rsidP="00CC7E93">
      <w:pPr>
        <w:ind w:left="720" w:hanging="720"/>
        <w:rPr>
          <w:noProof/>
        </w:rPr>
      </w:pPr>
      <w:bookmarkStart w:id="30" w:name="_ENREF_12"/>
      <w:r>
        <w:rPr>
          <w:noProof/>
        </w:rPr>
        <w:t xml:space="preserve">Fraser, E. D. G. and A. Rimas. 2011. The psychology of food riots. Foreign Affairs </w:t>
      </w:r>
      <w:r w:rsidRPr="00CC7E93">
        <w:rPr>
          <w:b/>
          <w:noProof/>
        </w:rPr>
        <w:t>90</w:t>
      </w:r>
      <w:r>
        <w:rPr>
          <w:noProof/>
        </w:rPr>
        <w:t>.</w:t>
      </w:r>
      <w:bookmarkEnd w:id="30"/>
    </w:p>
    <w:p w:rsidR="00CC7E93" w:rsidRDefault="00CC7E93" w:rsidP="00CC7E93">
      <w:pPr>
        <w:ind w:left="720" w:hanging="720"/>
        <w:rPr>
          <w:noProof/>
        </w:rPr>
      </w:pPr>
      <w:bookmarkStart w:id="31" w:name="_ENREF_13"/>
      <w:r>
        <w:rPr>
          <w:noProof/>
        </w:rPr>
        <w:t>Galaz, V., F. Moberg, E.-K. Olsson, E. Paglia, and C. Parker. 2010. INSTITUTIONAL AND POLITICAL LEADERSHIP DIMENSIONS OF CASCADING ECOLOGICAL CRISES. Public Administration:no-no.</w:t>
      </w:r>
      <w:bookmarkEnd w:id="31"/>
    </w:p>
    <w:p w:rsidR="00CC7E93" w:rsidRDefault="00CC7E93" w:rsidP="00CC7E93">
      <w:pPr>
        <w:ind w:left="720" w:hanging="720"/>
        <w:rPr>
          <w:noProof/>
        </w:rPr>
      </w:pPr>
      <w:bookmarkStart w:id="32" w:name="_ENREF_14"/>
      <w:r>
        <w:rPr>
          <w:noProof/>
        </w:rPr>
        <w:t xml:space="preserve">Keesing, F., L. K. Belden, P. Daszak, A. Dobson, C. D. Harvell, R. D. Holt, P. Hudson, A. Jolles, K. E. Jones, C. E. Mitchell, S. S. Myers, T. Bogich, and R. S. Ostfeld. 2010. Impacts of biodiversity on the emergence and transmission of infectious diseases. Nature </w:t>
      </w:r>
      <w:r w:rsidRPr="00CC7E93">
        <w:rPr>
          <w:b/>
          <w:noProof/>
        </w:rPr>
        <w:t>468</w:t>
      </w:r>
      <w:r>
        <w:rPr>
          <w:noProof/>
        </w:rPr>
        <w:t>:647-652.</w:t>
      </w:r>
      <w:bookmarkEnd w:id="32"/>
    </w:p>
    <w:p w:rsidR="00CC7E93" w:rsidRDefault="00CC7E93" w:rsidP="00CC7E93">
      <w:pPr>
        <w:ind w:left="720" w:hanging="720"/>
        <w:rPr>
          <w:noProof/>
        </w:rPr>
      </w:pPr>
      <w:bookmarkStart w:id="33" w:name="_ENREF_15"/>
      <w:r>
        <w:rPr>
          <w:noProof/>
        </w:rPr>
        <w:t>Kousky, C. and R. Cooke. 2010. Adapting to extreme events: managing fat tails. Resources for the Future, Washington DC USA.</w:t>
      </w:r>
      <w:bookmarkEnd w:id="33"/>
    </w:p>
    <w:p w:rsidR="00CC7E93" w:rsidRDefault="00CC7E93" w:rsidP="00CC7E93">
      <w:pPr>
        <w:ind w:left="720" w:hanging="720"/>
        <w:rPr>
          <w:noProof/>
        </w:rPr>
      </w:pPr>
      <w:bookmarkStart w:id="34" w:name="_ENREF_16"/>
      <w:r>
        <w:rPr>
          <w:noProof/>
        </w:rPr>
        <w:t xml:space="preserve">Kousky, C. and R. Zeckhauser. 2006. JARing actions that fuel the floods. Pages 59-73 </w:t>
      </w:r>
      <w:r w:rsidRPr="00CC7E93">
        <w:rPr>
          <w:i/>
          <w:noProof/>
        </w:rPr>
        <w:t>in</w:t>
      </w:r>
      <w:r>
        <w:rPr>
          <w:noProof/>
        </w:rPr>
        <w:t xml:space="preserve"> R. J. Daniels, D. F. Kettle, and H. Kunreuther, editors. On Risk and Disaster: Lessons from Hurricane Katrina. University of Pennsylvania Press, Philadelphia, Pennsylvania, USA.</w:t>
      </w:r>
      <w:bookmarkEnd w:id="34"/>
    </w:p>
    <w:p w:rsidR="00CC7E93" w:rsidRDefault="00CC7E93" w:rsidP="00CC7E93">
      <w:pPr>
        <w:ind w:left="720" w:hanging="720"/>
        <w:rPr>
          <w:noProof/>
        </w:rPr>
      </w:pPr>
      <w:bookmarkStart w:id="35" w:name="_ENREF_17"/>
      <w:r>
        <w:rPr>
          <w:noProof/>
        </w:rPr>
        <w:t xml:space="preserve">Kumarasamy, K. K., M. A. Toleman, T. R. Walsh, J. Bagaria, F. Butt, R. Balakrishnan, U. Chaudhary, M. Doumith, C. G. Giske, S. Irfan, P. Krishnan, A. V. Kumar, S. Maharjan, S. Mushtaq, T. Noorie, D. L. Paterson, A. Pearson, C. Perry, R. Pike, B. Rao, U. Ray, J. B. Sarma, M. Sharma, E. Sheridan, M. A. Thirunarayan, J. Turton, S. Upadhyay, M. Warner, W. Welfare, D. M. Livermore, and N. Woodford. 2010. Emergence of a new antibiotic resistance mechanism in India, Pakistan, and the UK: a molecular, biological, and epidemiological study. The Lancet Infectious Diseases </w:t>
      </w:r>
      <w:r w:rsidRPr="00CC7E93">
        <w:rPr>
          <w:b/>
          <w:noProof/>
        </w:rPr>
        <w:t>10</w:t>
      </w:r>
      <w:r>
        <w:rPr>
          <w:noProof/>
        </w:rPr>
        <w:t>:597-602.</w:t>
      </w:r>
      <w:bookmarkEnd w:id="35"/>
    </w:p>
    <w:p w:rsidR="00CC7E93" w:rsidRDefault="00CC7E93" w:rsidP="00CC7E93">
      <w:pPr>
        <w:ind w:left="720" w:hanging="720"/>
        <w:rPr>
          <w:noProof/>
        </w:rPr>
      </w:pPr>
      <w:bookmarkStart w:id="36" w:name="_ENREF_18"/>
      <w:r>
        <w:rPr>
          <w:noProof/>
        </w:rPr>
        <w:t>Kunreuther, H. and M. Useem. 2010. Learning from Catastrophes: Strategies for Reaction and Response. Wharton School Publishing, Upper Saddle River, New Jersey, USA.</w:t>
      </w:r>
      <w:bookmarkEnd w:id="36"/>
    </w:p>
    <w:p w:rsidR="00CC7E93" w:rsidRDefault="00CC7E93" w:rsidP="00CC7E93">
      <w:pPr>
        <w:ind w:left="720" w:hanging="720"/>
        <w:rPr>
          <w:noProof/>
        </w:rPr>
      </w:pPr>
      <w:bookmarkStart w:id="37" w:name="_ENREF_19"/>
      <w:r>
        <w:rPr>
          <w:noProof/>
        </w:rPr>
        <w:t xml:space="preserve">Malamud, B. D. 2004. Tails of natural hazards. Physics World </w:t>
      </w:r>
      <w:r w:rsidRPr="00CC7E93">
        <w:rPr>
          <w:b/>
          <w:noProof/>
        </w:rPr>
        <w:t>17</w:t>
      </w:r>
      <w:r>
        <w:rPr>
          <w:noProof/>
        </w:rPr>
        <w:t>:31-35.</w:t>
      </w:r>
      <w:bookmarkEnd w:id="37"/>
    </w:p>
    <w:p w:rsidR="00CC7E93" w:rsidRDefault="00CC7E93" w:rsidP="00CC7E93">
      <w:pPr>
        <w:ind w:left="720" w:hanging="720"/>
        <w:rPr>
          <w:noProof/>
        </w:rPr>
      </w:pPr>
      <w:bookmarkStart w:id="38" w:name="_ENREF_20"/>
      <w:r>
        <w:rPr>
          <w:noProof/>
        </w:rPr>
        <w:t>Meyer, R. 2010. Why we fail to learn from disasters.</w:t>
      </w:r>
      <w:ins w:id="39" w:author="Ryan Batt" w:date="2011-04-07T21:34:00Z">
        <w:r w:rsidR="007E7E60">
          <w:rPr>
            <w:noProof/>
          </w:rPr>
          <w:t xml:space="preserve"> </w:t>
        </w:r>
      </w:ins>
      <w:r w:rsidRPr="00CC7E93">
        <w:rPr>
          <w:i/>
          <w:noProof/>
        </w:rPr>
        <w:t>in</w:t>
      </w:r>
      <w:r>
        <w:rPr>
          <w:noProof/>
        </w:rPr>
        <w:t xml:space="preserve"> E. Michel-Kerjan and P. Slovic, editors. The Irrational Economist: Future Directions in Behavioral Economics and Risk Management. Public Affairs Press, New York, NY, USA.</w:t>
      </w:r>
      <w:bookmarkEnd w:id="38"/>
    </w:p>
    <w:p w:rsidR="00CC7E93" w:rsidRDefault="00CC7E93" w:rsidP="00CC7E93">
      <w:pPr>
        <w:ind w:left="720" w:hanging="720"/>
        <w:rPr>
          <w:noProof/>
        </w:rPr>
      </w:pPr>
      <w:bookmarkStart w:id="40" w:name="_ENREF_21"/>
      <w:r>
        <w:rPr>
          <w:noProof/>
        </w:rPr>
        <w:t>MillenniumEcosystemAssessment. 2005. Ecosystems and Human Well-Being: Summary for Decision Makers. Washington D.C. USA.</w:t>
      </w:r>
      <w:bookmarkEnd w:id="40"/>
    </w:p>
    <w:p w:rsidR="00CC7E93" w:rsidRDefault="00CC7E93" w:rsidP="00CC7E93">
      <w:pPr>
        <w:ind w:left="720" w:hanging="720"/>
        <w:rPr>
          <w:noProof/>
        </w:rPr>
      </w:pPr>
      <w:bookmarkStart w:id="41" w:name="_ENREF_22"/>
      <w:r>
        <w:rPr>
          <w:noProof/>
        </w:rPr>
        <w:t xml:space="preserve">Min, S.-K., X. Zhang, F. W. Zwiers, and G. C. Hegerl. 2011. Human contribution to more-intense precipitation extremes. Nature </w:t>
      </w:r>
      <w:r w:rsidRPr="00CC7E93">
        <w:rPr>
          <w:b/>
          <w:noProof/>
        </w:rPr>
        <w:t>470</w:t>
      </w:r>
      <w:r>
        <w:rPr>
          <w:noProof/>
        </w:rPr>
        <w:t>:378-381.</w:t>
      </w:r>
      <w:bookmarkEnd w:id="41"/>
    </w:p>
    <w:p w:rsidR="00CC7E93" w:rsidRDefault="00CC7E93" w:rsidP="00CC7E93">
      <w:pPr>
        <w:ind w:left="720" w:hanging="720"/>
        <w:rPr>
          <w:noProof/>
        </w:rPr>
      </w:pPr>
      <w:bookmarkStart w:id="42" w:name="_ENREF_23"/>
      <w:r>
        <w:rPr>
          <w:noProof/>
        </w:rPr>
        <w:t>Pauchauri, R. K. and A. Reisinger, editors. 2007. IPCC 2007: Climate Change 2007: Synthesis Report. Contribution of Working Groups I, II and III to the Fourth Assessment Report of the Intergovernmental Panel on Climate Change. Intergovernmental Panel on Climate Change, Geneva, Switzerland.</w:t>
      </w:r>
      <w:bookmarkEnd w:id="42"/>
    </w:p>
    <w:p w:rsidR="00CC7E93" w:rsidRDefault="00CC7E93" w:rsidP="00CC7E93">
      <w:pPr>
        <w:ind w:left="720" w:hanging="720"/>
        <w:rPr>
          <w:noProof/>
        </w:rPr>
      </w:pPr>
      <w:bookmarkStart w:id="43" w:name="_ENREF_24"/>
      <w:r>
        <w:rPr>
          <w:noProof/>
        </w:rPr>
        <w:t xml:space="preserve">Scheffer, M., F. Westley, and W. A. Brock. 2003. Slow response of societies to new problems: causes and costs. Ecosystems </w:t>
      </w:r>
      <w:r w:rsidRPr="00CC7E93">
        <w:rPr>
          <w:b/>
          <w:noProof/>
        </w:rPr>
        <w:t>6</w:t>
      </w:r>
      <w:r>
        <w:rPr>
          <w:noProof/>
        </w:rPr>
        <w:t>:493-502.</w:t>
      </w:r>
      <w:bookmarkEnd w:id="43"/>
    </w:p>
    <w:p w:rsidR="00CC7E93" w:rsidRDefault="00CC7E93" w:rsidP="00CC7E93">
      <w:pPr>
        <w:ind w:left="720" w:hanging="720"/>
        <w:rPr>
          <w:noProof/>
        </w:rPr>
      </w:pPr>
      <w:bookmarkStart w:id="44" w:name="_ENREF_25"/>
      <w:r>
        <w:rPr>
          <w:noProof/>
        </w:rPr>
        <w:t>Sunstein, C. R. 2002. Risk and Reason. Cambridge University Press, Cambridge, England.</w:t>
      </w:r>
      <w:bookmarkEnd w:id="44"/>
    </w:p>
    <w:p w:rsidR="00CC7E93" w:rsidRDefault="00CC7E93" w:rsidP="00CC7E93">
      <w:pPr>
        <w:ind w:left="720" w:hanging="720"/>
        <w:rPr>
          <w:noProof/>
        </w:rPr>
      </w:pPr>
      <w:bookmarkStart w:id="45" w:name="_ENREF_26"/>
      <w:r>
        <w:rPr>
          <w:noProof/>
        </w:rPr>
        <w:t>Turner, M. G. 2010. Disturbance and landscape dynamics in a changing world</w:t>
      </w:r>
      <w:del w:id="46" w:author="Ryan Batt" w:date="2011-04-07T21:35:00Z">
        <w:r w:rsidDel="007E7E60">
          <w:rPr>
            <w:noProof/>
          </w:rPr>
          <w:delText>1</w:delText>
        </w:r>
      </w:del>
      <w:r>
        <w:rPr>
          <w:noProof/>
        </w:rPr>
        <w:t xml:space="preserve">. Ecology </w:t>
      </w:r>
      <w:r w:rsidRPr="00CC7E93">
        <w:rPr>
          <w:b/>
          <w:noProof/>
        </w:rPr>
        <w:t>91</w:t>
      </w:r>
      <w:r>
        <w:rPr>
          <w:noProof/>
        </w:rPr>
        <w:t>:2833-2849.</w:t>
      </w:r>
      <w:bookmarkEnd w:id="45"/>
    </w:p>
    <w:p w:rsidR="00CC7E93" w:rsidRDefault="00CC7E93" w:rsidP="00CC7E93">
      <w:pPr>
        <w:ind w:left="720" w:hanging="720"/>
        <w:rPr>
          <w:noProof/>
        </w:rPr>
      </w:pPr>
      <w:bookmarkStart w:id="47" w:name="_ENREF_27"/>
      <w:r>
        <w:rPr>
          <w:noProof/>
        </w:rPr>
        <w:t xml:space="preserve">Walker, B., S. Barrett, S. Polasky, V. Galaz, C. Folke, G. Engström, F. Ackerman, K. Arrow, S. Carpenter, K. Chopra, G. Daily, P. Ehrlich, T. Hughes, N. Kautsky, S. Levin, K.-G. Mäler, J. Shogren, J. Vincent, T. Xepapadeas, and A. de Zeeuw. 2009. Looming Global-Scale Failures and Missing Institutions. Science </w:t>
      </w:r>
      <w:r w:rsidRPr="00CC7E93">
        <w:rPr>
          <w:b/>
          <w:noProof/>
        </w:rPr>
        <w:t>325</w:t>
      </w:r>
      <w:r>
        <w:rPr>
          <w:noProof/>
        </w:rPr>
        <w:t>:1345-1346.</w:t>
      </w:r>
      <w:bookmarkEnd w:id="47"/>
    </w:p>
    <w:p w:rsidR="00CC7E93" w:rsidRDefault="00CC7E93" w:rsidP="00CC7E93">
      <w:pPr>
        <w:ind w:left="720" w:hanging="720"/>
        <w:rPr>
          <w:noProof/>
        </w:rPr>
      </w:pPr>
      <w:bookmarkStart w:id="48" w:name="_ENREF_28"/>
      <w:r>
        <w:rPr>
          <w:noProof/>
        </w:rPr>
        <w:t>Walsh, T. R., J. Weeks, D. M. Livermore, and M. A. Toleman. 2011. Dissemination of NDM-1 positive bacteria in the New Delhi environment and its implications for human health: an environmental point prevalence study. The Lancet Infectious Diseases.</w:t>
      </w:r>
      <w:bookmarkEnd w:id="48"/>
    </w:p>
    <w:p w:rsidR="00CC7E93" w:rsidRDefault="00CC7E93" w:rsidP="00CC7E93">
      <w:pPr>
        <w:ind w:left="720" w:hanging="720"/>
        <w:rPr>
          <w:noProof/>
        </w:rPr>
      </w:pPr>
      <w:bookmarkStart w:id="49" w:name="_ENREF_29"/>
      <w:r>
        <w:rPr>
          <w:noProof/>
        </w:rPr>
        <w:t xml:space="preserve">Webster, P. J., G. J. Holland, J. A. Curry, and H.-R. Chang. 2005. Changes in Tropical Cyclone Number, Duration, and Intensity in a Warming Environment. Science </w:t>
      </w:r>
      <w:r w:rsidRPr="00CC7E93">
        <w:rPr>
          <w:b/>
          <w:noProof/>
        </w:rPr>
        <w:t>309</w:t>
      </w:r>
      <w:r>
        <w:rPr>
          <w:noProof/>
        </w:rPr>
        <w:t>:1844-1846.</w:t>
      </w:r>
      <w:bookmarkEnd w:id="49"/>
    </w:p>
    <w:p w:rsidR="00CC7E93" w:rsidRDefault="00CC7E93" w:rsidP="00CC7E93">
      <w:pPr>
        <w:ind w:left="720" w:hanging="720"/>
        <w:rPr>
          <w:noProof/>
        </w:rPr>
      </w:pPr>
      <w:bookmarkStart w:id="50" w:name="_ENREF_30"/>
      <w:r>
        <w:rPr>
          <w:noProof/>
        </w:rPr>
        <w:t xml:space="preserve">Wilson, K., J. S. Brownstein, and D. P. Fidler. 2010. Strengthening the International Health Regulations: lessons from the H1N1 pandemic. Health Policy and Planning </w:t>
      </w:r>
      <w:r w:rsidRPr="00CC7E93">
        <w:rPr>
          <w:b/>
          <w:noProof/>
        </w:rPr>
        <w:t>25</w:t>
      </w:r>
      <w:r>
        <w:rPr>
          <w:noProof/>
        </w:rPr>
        <w:t>:505-509.</w:t>
      </w:r>
      <w:bookmarkEnd w:id="50"/>
    </w:p>
    <w:p w:rsidR="00CC7E93" w:rsidRDefault="00CC7E93" w:rsidP="00CC7E93">
      <w:pPr>
        <w:ind w:left="720" w:hanging="720"/>
        <w:rPr>
          <w:noProof/>
        </w:rPr>
      </w:pPr>
      <w:bookmarkStart w:id="51" w:name="_ENREF_31"/>
      <w:r>
        <w:rPr>
          <w:noProof/>
        </w:rPr>
        <w:t>WorldBank. 2010. Natural Hazards, UnNatural Disasters. The International Bank for Reconstruction and Development,The World Bank, Washington, D.C.</w:t>
      </w:r>
      <w:bookmarkEnd w:id="51"/>
    </w:p>
    <w:p w:rsidR="00CC7E93" w:rsidRDefault="00CC7E93" w:rsidP="00CC7E93">
      <w:pPr>
        <w:ind w:left="720" w:hanging="720"/>
        <w:rPr>
          <w:noProof/>
        </w:rPr>
      </w:pPr>
      <w:bookmarkStart w:id="52" w:name="_ENREF_32"/>
      <w:r>
        <w:rPr>
          <w:noProof/>
        </w:rPr>
        <w:t>WorldEconomicForum. 2008. Building Resilience to Natural Disasters: A Framework for Private Sector Engagement. World Economic Forum, Geneva, Switzerland.</w:t>
      </w:r>
      <w:bookmarkEnd w:id="52"/>
    </w:p>
    <w:p w:rsidR="00CC7E93" w:rsidRDefault="00CC7E93" w:rsidP="00CC7E93">
      <w:pPr>
        <w:rPr>
          <w:noProof/>
        </w:rPr>
      </w:pPr>
    </w:p>
    <w:p w:rsidR="00B15EC4" w:rsidRPr="00502D2F" w:rsidRDefault="00D55C75">
      <w:r>
        <w:fldChar w:fldCharType="end"/>
      </w:r>
    </w:p>
    <w:sectPr w:rsidR="00B15EC4" w:rsidRPr="00502D2F" w:rsidSect="00820863">
      <w:headerReference w:type="default" r:id="rId12"/>
      <w:pgSz w:w="12240" w:h="15840"/>
      <w:pgMar w:top="1440" w:right="1440" w:bottom="1440" w:left="1440" w:gutter="0"/>
      <w:lnNumType w:countBy="1" w:restart="continuous"/>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 w:author="Ryan Batt" w:date="2011-04-09T17:06:00Z" w:initials="RB">
    <w:p w:rsidR="003579FB" w:rsidRDefault="003579FB">
      <w:pPr>
        <w:pStyle w:val="CommentText"/>
      </w:pPr>
      <w:r>
        <w:rPr>
          <w:rStyle w:val="CommentReference"/>
        </w:rPr>
        <w:annotationRef/>
      </w:r>
      <w:r>
        <w:t>These sentences seem a bit choppy to me--- almost like bullet points.</w:t>
      </w:r>
    </w:p>
  </w:comment>
  <w:comment w:id="2" w:author="Ryan Batt" w:date="2011-04-07T21:20:00Z" w:initials="RB">
    <w:p w:rsidR="003579FB" w:rsidRDefault="003579FB">
      <w:pPr>
        <w:pStyle w:val="CommentText"/>
      </w:pPr>
      <w:r>
        <w:rPr>
          <w:rStyle w:val="CommentReference"/>
        </w:rPr>
        <w:annotationRef/>
      </w:r>
      <w:r>
        <w:t>It’s not these hazards that have a low chance of occurring, but perhaps their ramifications that are remote.  Nuclear winter might be a remote chance.  The existence of second hand smoke is certain, but the probability of dying from lung cancer as a result of its existence may be remote (although it is an extreme effect.</w:t>
      </w:r>
    </w:p>
    <w:p w:rsidR="003579FB" w:rsidRDefault="003579FB">
      <w:pPr>
        <w:pStyle w:val="CommentText"/>
      </w:pPr>
    </w:p>
    <w:p w:rsidR="003579FB" w:rsidRDefault="003579FB">
      <w:pPr>
        <w:pStyle w:val="CommentText"/>
      </w:pPr>
      <w:r>
        <w:t>These differences aren’t clear, and could be confusing to the reader.</w:t>
      </w:r>
    </w:p>
  </w:comment>
  <w:comment w:id="3" w:author="Ryan Batt" w:date="2011-04-07T21:27:00Z" w:initials="RB">
    <w:p w:rsidR="003579FB" w:rsidRDefault="003579FB">
      <w:pPr>
        <w:pStyle w:val="CommentText"/>
      </w:pPr>
      <w:r>
        <w:rPr>
          <w:rStyle w:val="CommentReference"/>
        </w:rPr>
        <w:annotationRef/>
      </w:r>
      <w:r>
        <w:t>Is there a citation for this?  I’m familiar with this statistic, but is it corrected for a number of factors that make the comfort with driving more logical?  For example, if a car crashes, it may just be a fender bender, or I may just be bruised.  If my plane crashes, I’m far more likely to wind up dead, not just injured.  Also, there are lots of car crashes, but what about the number of crashers per # of cars?</w:t>
      </w:r>
    </w:p>
    <w:p w:rsidR="003579FB" w:rsidRDefault="003579FB">
      <w:pPr>
        <w:pStyle w:val="CommentText"/>
      </w:pPr>
    </w:p>
    <w:p w:rsidR="003579FB" w:rsidRDefault="003579FB">
      <w:pPr>
        <w:pStyle w:val="CommentText"/>
      </w:pPr>
      <w:r>
        <w:t>Perhaps an equations showing more specifically what incorrectly estimated parameter causes this incorrect assessment of risk could be useful.</w:t>
      </w:r>
    </w:p>
    <w:p w:rsidR="003579FB" w:rsidRDefault="003579FB">
      <w:pPr>
        <w:pStyle w:val="CommentText"/>
      </w:pPr>
    </w:p>
    <w:p w:rsidR="003579FB" w:rsidRDefault="003579FB">
      <w:pPr>
        <w:pStyle w:val="CommentText"/>
      </w:pPr>
      <w:r>
        <w:t>For example:</w:t>
      </w:r>
    </w:p>
    <w:p w:rsidR="003579FB" w:rsidRDefault="003579FB">
      <w:pPr>
        <w:pStyle w:val="CommentText"/>
      </w:pPr>
    </w:p>
    <w:p w:rsidR="003579FB" w:rsidRDefault="003579FB">
      <w:pPr>
        <w:pStyle w:val="CommentText"/>
      </w:pPr>
      <w:r>
        <w:t>Risk = (Chance of happening) * (Damage when it does happen)</w:t>
      </w:r>
    </w:p>
  </w:comment>
  <w:comment w:id="4" w:author="Ryan Batt" w:date="2011-04-07T21:41:00Z" w:initials="RB">
    <w:p w:rsidR="003579FB" w:rsidRDefault="003579FB">
      <w:pPr>
        <w:pStyle w:val="CommentText"/>
      </w:pPr>
      <w:r>
        <w:rPr>
          <w:rStyle w:val="CommentReference"/>
        </w:rPr>
        <w:annotationRef/>
      </w:r>
      <w:r>
        <w:t>This is contentious, and if included should be more logically developed, perhaps supported by a citation (at least cite components of the logic).</w:t>
      </w:r>
    </w:p>
  </w:comment>
  <w:comment w:id="7" w:author="Ryan Batt" w:date="2011-04-07T21:46:00Z" w:initials="RB">
    <w:p w:rsidR="003579FB" w:rsidRDefault="003579FB">
      <w:pPr>
        <w:pStyle w:val="CommentText"/>
      </w:pPr>
      <w:r>
        <w:rPr>
          <w:rStyle w:val="CommentReference"/>
        </w:rPr>
        <w:annotationRef/>
      </w:r>
      <w:r>
        <w:t>It is not clear what you mean by “</w:t>
      </w:r>
      <w:proofErr w:type="spellStart"/>
      <w:r>
        <w:t>univariate</w:t>
      </w:r>
      <w:proofErr w:type="spellEnd"/>
      <w:r>
        <w:t>” in relation to risks.</w:t>
      </w:r>
    </w:p>
  </w:comment>
  <w:comment w:id="8" w:author="Ryan Batt" w:date="2011-04-09T17:16:00Z" w:initials="RB">
    <w:p w:rsidR="003579FB" w:rsidRDefault="003579FB">
      <w:pPr>
        <w:pStyle w:val="CommentText"/>
      </w:pPr>
      <w:r>
        <w:rPr>
          <w:rStyle w:val="CommentReference"/>
        </w:rPr>
        <w:annotationRef/>
      </w:r>
      <w:r>
        <w:t>It would be beneficial to clarify the relationship of multivariate and correlated variables, as well as how they would interact to thicken tails.</w:t>
      </w:r>
    </w:p>
  </w:comment>
  <w:comment w:id="12" w:author="Ryan Batt" w:date="2011-04-09T17:21:00Z" w:initials="RB">
    <w:p w:rsidR="003579FB" w:rsidRDefault="003579FB">
      <w:pPr>
        <w:pStyle w:val="CommentText"/>
      </w:pPr>
      <w:r>
        <w:rPr>
          <w:rStyle w:val="CommentReference"/>
        </w:rPr>
        <w:annotationRef/>
      </w:r>
      <w:r>
        <w:t>I’m a little confused—at first it seems that insuring a region may be a bad idea because of the correlation, then it seems like a good idea b/c it spreads out the risk, and then I go back to thinking it’s a bad idea or wondering if 100 is a lot or a little.</w:t>
      </w:r>
    </w:p>
    <w:p w:rsidR="003579FB" w:rsidRDefault="003579FB">
      <w:pPr>
        <w:pStyle w:val="CommentText"/>
      </w:pPr>
    </w:p>
    <w:p w:rsidR="003579FB" w:rsidRDefault="003579FB">
      <w:pPr>
        <w:pStyle w:val="CommentText"/>
      </w:pPr>
      <w:r>
        <w:t>Perhaps it is better to insure an area, but one is still left with the issue of correlation.</w:t>
      </w:r>
    </w:p>
  </w:comment>
  <w:comment w:id="13" w:author="Ryan Batt" w:date="2011-04-09T17:21:00Z" w:initials="RB">
    <w:p w:rsidR="003579FB" w:rsidRDefault="003579FB">
      <w:pPr>
        <w:pStyle w:val="CommentText"/>
      </w:pPr>
      <w:r>
        <w:rPr>
          <w:rStyle w:val="CommentReference"/>
        </w:rPr>
        <w:annotationRef/>
      </w:r>
      <w:r>
        <w:t xml:space="preserve">At the end of this paragraph it isn’t clear to me how </w:t>
      </w:r>
      <w:proofErr w:type="spellStart"/>
      <w:r>
        <w:t>microcorrelations</w:t>
      </w:r>
      <w:proofErr w:type="spellEnd"/>
      <w:r>
        <w:t xml:space="preserve"> are fundamentally different than correlations—they are just smaller and harder to detect, but aren’t mechanistically different (as far as I can tell)</w:t>
      </w:r>
    </w:p>
  </w:comment>
  <w:comment w:id="14" w:author="Ryan Batt" w:date="2011-04-09T17:40:00Z" w:initials="RB">
    <w:p w:rsidR="003579FB" w:rsidRDefault="003579FB">
      <w:pPr>
        <w:pStyle w:val="CommentText"/>
      </w:pPr>
      <w:r>
        <w:rPr>
          <w:rStyle w:val="CommentReference"/>
        </w:rPr>
        <w:annotationRef/>
      </w:r>
      <w:r>
        <w:t xml:space="preserve">I don’t really know what you mean by this—I guess the monitoring could improve databases, but it seems that the other 2 </w:t>
      </w:r>
      <w:r w:rsidR="00352F59">
        <w:t>would just improve understanding.</w:t>
      </w:r>
    </w:p>
  </w:comment>
  <w:comment w:id="15" w:author="Ryan Batt" w:date="2011-04-09T17:44:00Z" w:initials="RB">
    <w:p w:rsidR="00352F59" w:rsidRDefault="00352F59">
      <w:pPr>
        <w:pStyle w:val="CommentText"/>
      </w:pPr>
      <w:r>
        <w:rPr>
          <w:rStyle w:val="CommentReference"/>
        </w:rPr>
        <w:annotationRef/>
      </w:r>
      <w:r>
        <w:t>I think this sentence could better clarify how better monitoring, modeling, and/ or assessment could have helped mitigate the aforementioned chain reaction.  A lot of these “case studies” or examples do more to demonstrate that extreme events are important, than they help me understand what it is I should be researching in order to prevent such things.  I.e., for me, I am learning that I need to understand these things, not so much better understanding them or being given guidance as to how I should better understand them.  This might be OK, just making sure that’s what the examples are mostly intending to accomplish.</w:t>
      </w:r>
    </w:p>
  </w:comment>
  <w:comment w:id="16" w:author="Ryan Batt" w:date="2011-04-09T17:46:00Z" w:initials="RB">
    <w:p w:rsidR="00352F59" w:rsidRDefault="00352F59">
      <w:pPr>
        <w:pStyle w:val="CommentText"/>
      </w:pPr>
      <w:r>
        <w:rPr>
          <w:rStyle w:val="CommentReference"/>
        </w:rPr>
        <w:annotationRef/>
      </w:r>
      <w:r>
        <w:t>What are these?  Why are they so important?  Is it just that they a seem like they could be related to important aspects of extreme events, and thus we should understand them better?</w:t>
      </w:r>
    </w:p>
  </w:comment>
  <w:comment w:id="17" w:author="Ryan Batt" w:date="2011-04-07T21:38:00Z" w:initials="RB">
    <w:p w:rsidR="003579FB" w:rsidRDefault="003579FB">
      <w:pPr>
        <w:pStyle w:val="CommentText"/>
      </w:pPr>
      <w:r>
        <w:rPr>
          <w:rStyle w:val="CommentReference"/>
        </w:rPr>
        <w:annotationRef/>
      </w:r>
      <w:r>
        <w:t>A sentence like this would be useful to readers to helps understand when you first begin to describe correlation and multivariate distributions.</w:t>
      </w:r>
    </w:p>
  </w:comment>
  <w:comment w:id="18" w:author="Ryan Batt" w:date="2011-04-09T17:33:00Z" w:initials="RB">
    <w:p w:rsidR="003579FB" w:rsidRDefault="003579FB">
      <w:pPr>
        <w:pStyle w:val="CommentText"/>
      </w:pPr>
      <w:r>
        <w:rPr>
          <w:rStyle w:val="CommentReference"/>
        </w:rPr>
        <w:annotationRef/>
      </w:r>
      <w:r>
        <w:t>Signals?</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579FB" w:rsidRDefault="003579FB" w:rsidP="00820863">
      <w:r>
        <w:separator/>
      </w:r>
    </w:p>
  </w:endnote>
  <w:endnote w:type="continuationSeparator" w:id="1">
    <w:p w:rsidR="003579FB" w:rsidRDefault="003579FB" w:rsidP="0082086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579FB" w:rsidRDefault="003579FB" w:rsidP="00820863">
      <w:r>
        <w:separator/>
      </w:r>
    </w:p>
  </w:footnote>
  <w:footnote w:type="continuationSeparator" w:id="1">
    <w:p w:rsidR="003579FB" w:rsidRDefault="003579FB" w:rsidP="00820863">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55108929"/>
      <w:docPartObj>
        <w:docPartGallery w:val="Page Numbers (Top of Page)"/>
        <w:docPartUnique/>
      </w:docPartObj>
    </w:sdtPr>
    <w:sdtContent>
      <w:p w:rsidR="003579FB" w:rsidRDefault="003579FB">
        <w:pPr>
          <w:pStyle w:val="Header"/>
          <w:jc w:val="right"/>
        </w:pPr>
        <w:fldSimple w:instr=" PAGE   \* MERGEFORMAT ">
          <w:r w:rsidR="00352F59">
            <w:rPr>
              <w:noProof/>
            </w:rPr>
            <w:t>1</w:t>
          </w:r>
        </w:fldSimple>
      </w:p>
    </w:sdtContent>
  </w:sdt>
  <w:p w:rsidR="003579FB" w:rsidRDefault="003579FB">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1D3730B"/>
    <w:multiLevelType w:val="hybridMultilevel"/>
    <w:tmpl w:val="3C920F8C"/>
    <w:lvl w:ilvl="0" w:tplc="8B9E969A">
      <w:start w:val="1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4934A0"/>
    <w:multiLevelType w:val="hybridMultilevel"/>
    <w:tmpl w:val="011AB614"/>
    <w:lvl w:ilvl="0" w:tplc="AF60797C">
      <w:start w:val="1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trackRevisions/>
  <w:doNotTrackMoves/>
  <w:defaultTabStop w:val="720"/>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docVars>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52rrf0t0dp2aee0w5gvp0tmzvxvvtatd9rr&quot;&gt;MasterLibrary&lt;record-ids&gt;&lt;item&gt;195&lt;/item&gt;&lt;item&gt;197&lt;/item&gt;&lt;item&gt;198&lt;/item&gt;&lt;item&gt;200&lt;/item&gt;&lt;item&gt;201&lt;/item&gt;&lt;item&gt;202&lt;/item&gt;&lt;item&gt;203&lt;/item&gt;&lt;item&gt;204&lt;/item&gt;&lt;item&gt;205&lt;/item&gt;&lt;item&gt;206&lt;/item&gt;&lt;item&gt;207&lt;/item&gt;&lt;item&gt;208&lt;/item&gt;&lt;item&gt;209&lt;/item&gt;&lt;item&gt;210&lt;/item&gt;&lt;item&gt;211&lt;/item&gt;&lt;item&gt;212&lt;/item&gt;&lt;item&gt;214&lt;/item&gt;&lt;item&gt;218&lt;/item&gt;&lt;item&gt;235&lt;/item&gt;&lt;item&gt;242&lt;/item&gt;&lt;item&gt;246&lt;/item&gt;&lt;item&gt;247&lt;/item&gt;&lt;item&gt;248&lt;/item&gt;&lt;item&gt;249&lt;/item&gt;&lt;item&gt;250&lt;/item&gt;&lt;item&gt;251&lt;/item&gt;&lt;item&gt;267&lt;/item&gt;&lt;item&gt;268&lt;/item&gt;&lt;item&gt;269&lt;/item&gt;&lt;item&gt;270&lt;/item&gt;&lt;item&gt;271&lt;/item&gt;&lt;item&gt;272&lt;/item&gt;&lt;/record-ids&gt;&lt;/item&gt;&lt;/Libraries&gt;"/>
  </w:docVars>
  <w:rsids>
    <w:rsidRoot w:val="002673DB"/>
    <w:rsid w:val="000019A0"/>
    <w:rsid w:val="000153EB"/>
    <w:rsid w:val="0002298C"/>
    <w:rsid w:val="000246CD"/>
    <w:rsid w:val="00033EC8"/>
    <w:rsid w:val="000350F4"/>
    <w:rsid w:val="00050825"/>
    <w:rsid w:val="00051F4E"/>
    <w:rsid w:val="000538DD"/>
    <w:rsid w:val="0006663C"/>
    <w:rsid w:val="000728BC"/>
    <w:rsid w:val="0007652A"/>
    <w:rsid w:val="00077AFD"/>
    <w:rsid w:val="00081AAF"/>
    <w:rsid w:val="00082ABE"/>
    <w:rsid w:val="00093113"/>
    <w:rsid w:val="0009362D"/>
    <w:rsid w:val="00096B77"/>
    <w:rsid w:val="000A210F"/>
    <w:rsid w:val="000C476B"/>
    <w:rsid w:val="000C5041"/>
    <w:rsid w:val="000D53EC"/>
    <w:rsid w:val="000E47FF"/>
    <w:rsid w:val="000E48AB"/>
    <w:rsid w:val="000F4173"/>
    <w:rsid w:val="000F5420"/>
    <w:rsid w:val="001023E1"/>
    <w:rsid w:val="001030AB"/>
    <w:rsid w:val="00110473"/>
    <w:rsid w:val="0011743D"/>
    <w:rsid w:val="0012439F"/>
    <w:rsid w:val="00131076"/>
    <w:rsid w:val="001437FB"/>
    <w:rsid w:val="00151F52"/>
    <w:rsid w:val="00166A29"/>
    <w:rsid w:val="00167EC2"/>
    <w:rsid w:val="001738FE"/>
    <w:rsid w:val="00175814"/>
    <w:rsid w:val="00181FDC"/>
    <w:rsid w:val="0018435E"/>
    <w:rsid w:val="0019012A"/>
    <w:rsid w:val="00197639"/>
    <w:rsid w:val="001A62A1"/>
    <w:rsid w:val="001B416E"/>
    <w:rsid w:val="001C1465"/>
    <w:rsid w:val="001C1F30"/>
    <w:rsid w:val="001C2DA9"/>
    <w:rsid w:val="001D3BD3"/>
    <w:rsid w:val="001F0BA3"/>
    <w:rsid w:val="001F7DB7"/>
    <w:rsid w:val="0020343E"/>
    <w:rsid w:val="00206F10"/>
    <w:rsid w:val="00213EC1"/>
    <w:rsid w:val="002202D4"/>
    <w:rsid w:val="00224566"/>
    <w:rsid w:val="0022798A"/>
    <w:rsid w:val="00232C3D"/>
    <w:rsid w:val="00236AD8"/>
    <w:rsid w:val="002400AE"/>
    <w:rsid w:val="00244638"/>
    <w:rsid w:val="00250A87"/>
    <w:rsid w:val="00250E52"/>
    <w:rsid w:val="002512C4"/>
    <w:rsid w:val="002616B2"/>
    <w:rsid w:val="00261E4B"/>
    <w:rsid w:val="002673DB"/>
    <w:rsid w:val="00274805"/>
    <w:rsid w:val="00277CBA"/>
    <w:rsid w:val="00283324"/>
    <w:rsid w:val="00285B4C"/>
    <w:rsid w:val="002878F9"/>
    <w:rsid w:val="00296C48"/>
    <w:rsid w:val="002B1E08"/>
    <w:rsid w:val="002B3443"/>
    <w:rsid w:val="002B4F62"/>
    <w:rsid w:val="002B70E2"/>
    <w:rsid w:val="002B7785"/>
    <w:rsid w:val="002C0D6D"/>
    <w:rsid w:val="002C5DEC"/>
    <w:rsid w:val="002D07CB"/>
    <w:rsid w:val="002D5F85"/>
    <w:rsid w:val="002E79B8"/>
    <w:rsid w:val="002F26C0"/>
    <w:rsid w:val="002F76B4"/>
    <w:rsid w:val="00302391"/>
    <w:rsid w:val="0031435C"/>
    <w:rsid w:val="00316428"/>
    <w:rsid w:val="00325C17"/>
    <w:rsid w:val="00325F77"/>
    <w:rsid w:val="00337186"/>
    <w:rsid w:val="00347D3C"/>
    <w:rsid w:val="003500B4"/>
    <w:rsid w:val="00352F59"/>
    <w:rsid w:val="003579FB"/>
    <w:rsid w:val="003608C7"/>
    <w:rsid w:val="003720D6"/>
    <w:rsid w:val="00372CBE"/>
    <w:rsid w:val="0037707D"/>
    <w:rsid w:val="003804EF"/>
    <w:rsid w:val="003833AB"/>
    <w:rsid w:val="00393F73"/>
    <w:rsid w:val="0039495E"/>
    <w:rsid w:val="003955A7"/>
    <w:rsid w:val="003A63D3"/>
    <w:rsid w:val="003B20E2"/>
    <w:rsid w:val="003B75BB"/>
    <w:rsid w:val="003C5009"/>
    <w:rsid w:val="003C7D42"/>
    <w:rsid w:val="003D2797"/>
    <w:rsid w:val="003D34DB"/>
    <w:rsid w:val="003D3FC1"/>
    <w:rsid w:val="003E17DB"/>
    <w:rsid w:val="003E2B2D"/>
    <w:rsid w:val="003E5AA1"/>
    <w:rsid w:val="003F0859"/>
    <w:rsid w:val="003F30D7"/>
    <w:rsid w:val="00406D80"/>
    <w:rsid w:val="0041041A"/>
    <w:rsid w:val="004164F6"/>
    <w:rsid w:val="00425567"/>
    <w:rsid w:val="0043607E"/>
    <w:rsid w:val="004450B1"/>
    <w:rsid w:val="00447DE4"/>
    <w:rsid w:val="00453C86"/>
    <w:rsid w:val="004548CF"/>
    <w:rsid w:val="004571BC"/>
    <w:rsid w:val="00474A6E"/>
    <w:rsid w:val="00486D67"/>
    <w:rsid w:val="00491AC4"/>
    <w:rsid w:val="004973CD"/>
    <w:rsid w:val="004A1E77"/>
    <w:rsid w:val="004A60A8"/>
    <w:rsid w:val="004B3328"/>
    <w:rsid w:val="004B7D31"/>
    <w:rsid w:val="004C32A3"/>
    <w:rsid w:val="004C51F8"/>
    <w:rsid w:val="004D0EA1"/>
    <w:rsid w:val="004D2F8F"/>
    <w:rsid w:val="004D4F8F"/>
    <w:rsid w:val="004D65AB"/>
    <w:rsid w:val="004E5402"/>
    <w:rsid w:val="004E5601"/>
    <w:rsid w:val="004E64C8"/>
    <w:rsid w:val="00502D2F"/>
    <w:rsid w:val="005162F1"/>
    <w:rsid w:val="00517704"/>
    <w:rsid w:val="00540678"/>
    <w:rsid w:val="00541015"/>
    <w:rsid w:val="005549E1"/>
    <w:rsid w:val="005600A3"/>
    <w:rsid w:val="0056388A"/>
    <w:rsid w:val="005640DA"/>
    <w:rsid w:val="005666CA"/>
    <w:rsid w:val="00571E31"/>
    <w:rsid w:val="0058724E"/>
    <w:rsid w:val="00590CF5"/>
    <w:rsid w:val="00594B04"/>
    <w:rsid w:val="005D05A9"/>
    <w:rsid w:val="005D2655"/>
    <w:rsid w:val="005E65AF"/>
    <w:rsid w:val="0060502A"/>
    <w:rsid w:val="006123B6"/>
    <w:rsid w:val="00623326"/>
    <w:rsid w:val="006249F6"/>
    <w:rsid w:val="00625E52"/>
    <w:rsid w:val="006302EE"/>
    <w:rsid w:val="006336F3"/>
    <w:rsid w:val="00637013"/>
    <w:rsid w:val="00643911"/>
    <w:rsid w:val="006510BE"/>
    <w:rsid w:val="006548C8"/>
    <w:rsid w:val="0065752B"/>
    <w:rsid w:val="0066470B"/>
    <w:rsid w:val="00694355"/>
    <w:rsid w:val="006A141D"/>
    <w:rsid w:val="006A28DA"/>
    <w:rsid w:val="006B3194"/>
    <w:rsid w:val="006B4BC4"/>
    <w:rsid w:val="006B54A4"/>
    <w:rsid w:val="006D5338"/>
    <w:rsid w:val="006D7DF4"/>
    <w:rsid w:val="006F1CE8"/>
    <w:rsid w:val="006F71FA"/>
    <w:rsid w:val="006F73E9"/>
    <w:rsid w:val="00703221"/>
    <w:rsid w:val="00717DC1"/>
    <w:rsid w:val="00730044"/>
    <w:rsid w:val="0073073D"/>
    <w:rsid w:val="00730C15"/>
    <w:rsid w:val="00737D71"/>
    <w:rsid w:val="00744B52"/>
    <w:rsid w:val="00745BB6"/>
    <w:rsid w:val="007466F4"/>
    <w:rsid w:val="00752FA2"/>
    <w:rsid w:val="007530B8"/>
    <w:rsid w:val="0075594B"/>
    <w:rsid w:val="0076471C"/>
    <w:rsid w:val="007754AD"/>
    <w:rsid w:val="0077593E"/>
    <w:rsid w:val="007928C1"/>
    <w:rsid w:val="007941E6"/>
    <w:rsid w:val="007A5375"/>
    <w:rsid w:val="007C58C8"/>
    <w:rsid w:val="007D5ACB"/>
    <w:rsid w:val="007E2B27"/>
    <w:rsid w:val="007E6539"/>
    <w:rsid w:val="007E7E60"/>
    <w:rsid w:val="00820863"/>
    <w:rsid w:val="008234AA"/>
    <w:rsid w:val="008326A0"/>
    <w:rsid w:val="0084310D"/>
    <w:rsid w:val="00853F70"/>
    <w:rsid w:val="00857B46"/>
    <w:rsid w:val="008804C7"/>
    <w:rsid w:val="008823A8"/>
    <w:rsid w:val="00885C39"/>
    <w:rsid w:val="00886D95"/>
    <w:rsid w:val="00887924"/>
    <w:rsid w:val="008879EA"/>
    <w:rsid w:val="00896F86"/>
    <w:rsid w:val="008B0508"/>
    <w:rsid w:val="008B6DEB"/>
    <w:rsid w:val="008B7E41"/>
    <w:rsid w:val="008C2FB4"/>
    <w:rsid w:val="008C5B36"/>
    <w:rsid w:val="008D0CC2"/>
    <w:rsid w:val="008E558F"/>
    <w:rsid w:val="008F08EF"/>
    <w:rsid w:val="008F0D22"/>
    <w:rsid w:val="008F2C94"/>
    <w:rsid w:val="00901130"/>
    <w:rsid w:val="00926141"/>
    <w:rsid w:val="00937032"/>
    <w:rsid w:val="00942EC6"/>
    <w:rsid w:val="00955BB7"/>
    <w:rsid w:val="00972620"/>
    <w:rsid w:val="0098125B"/>
    <w:rsid w:val="00983E6A"/>
    <w:rsid w:val="00995B52"/>
    <w:rsid w:val="009A6BD5"/>
    <w:rsid w:val="009B5F5A"/>
    <w:rsid w:val="009C4952"/>
    <w:rsid w:val="009C7EA1"/>
    <w:rsid w:val="009E003A"/>
    <w:rsid w:val="009E2871"/>
    <w:rsid w:val="009E2AE0"/>
    <w:rsid w:val="009F120D"/>
    <w:rsid w:val="009F4D46"/>
    <w:rsid w:val="009F6A17"/>
    <w:rsid w:val="00A0374F"/>
    <w:rsid w:val="00A17DCE"/>
    <w:rsid w:val="00A20A93"/>
    <w:rsid w:val="00A22565"/>
    <w:rsid w:val="00A27008"/>
    <w:rsid w:val="00A34B8B"/>
    <w:rsid w:val="00A356CD"/>
    <w:rsid w:val="00A54F87"/>
    <w:rsid w:val="00A726A9"/>
    <w:rsid w:val="00A860A3"/>
    <w:rsid w:val="00A963C5"/>
    <w:rsid w:val="00AA356E"/>
    <w:rsid w:val="00AA6B08"/>
    <w:rsid w:val="00AA7E79"/>
    <w:rsid w:val="00AC38D2"/>
    <w:rsid w:val="00AC49AF"/>
    <w:rsid w:val="00AC57F2"/>
    <w:rsid w:val="00AD31D9"/>
    <w:rsid w:val="00AE2DD2"/>
    <w:rsid w:val="00AE31BC"/>
    <w:rsid w:val="00AF0F0B"/>
    <w:rsid w:val="00AF3D6F"/>
    <w:rsid w:val="00AF48F8"/>
    <w:rsid w:val="00AF6768"/>
    <w:rsid w:val="00B03049"/>
    <w:rsid w:val="00B13664"/>
    <w:rsid w:val="00B15EC4"/>
    <w:rsid w:val="00B25339"/>
    <w:rsid w:val="00B36A8C"/>
    <w:rsid w:val="00B55563"/>
    <w:rsid w:val="00B77933"/>
    <w:rsid w:val="00B87D89"/>
    <w:rsid w:val="00B92C05"/>
    <w:rsid w:val="00BA2FF2"/>
    <w:rsid w:val="00BB25D4"/>
    <w:rsid w:val="00BB2CD0"/>
    <w:rsid w:val="00BB4F75"/>
    <w:rsid w:val="00BD58EC"/>
    <w:rsid w:val="00BE25E4"/>
    <w:rsid w:val="00BE6B32"/>
    <w:rsid w:val="00BE7368"/>
    <w:rsid w:val="00BE75CA"/>
    <w:rsid w:val="00BF0A2B"/>
    <w:rsid w:val="00BF4C0A"/>
    <w:rsid w:val="00BF5D81"/>
    <w:rsid w:val="00C03D33"/>
    <w:rsid w:val="00C06606"/>
    <w:rsid w:val="00C325DD"/>
    <w:rsid w:val="00C35AC1"/>
    <w:rsid w:val="00C42127"/>
    <w:rsid w:val="00C42BEF"/>
    <w:rsid w:val="00C57611"/>
    <w:rsid w:val="00C61346"/>
    <w:rsid w:val="00C63B9B"/>
    <w:rsid w:val="00C70110"/>
    <w:rsid w:val="00C862BC"/>
    <w:rsid w:val="00C96964"/>
    <w:rsid w:val="00CB1271"/>
    <w:rsid w:val="00CB45A9"/>
    <w:rsid w:val="00CB4ABD"/>
    <w:rsid w:val="00CB55AB"/>
    <w:rsid w:val="00CC2D33"/>
    <w:rsid w:val="00CC50CF"/>
    <w:rsid w:val="00CC744C"/>
    <w:rsid w:val="00CC7E93"/>
    <w:rsid w:val="00CD1E3C"/>
    <w:rsid w:val="00CE3F1D"/>
    <w:rsid w:val="00CF4CB4"/>
    <w:rsid w:val="00CF65B0"/>
    <w:rsid w:val="00CF6DCC"/>
    <w:rsid w:val="00D15353"/>
    <w:rsid w:val="00D3156E"/>
    <w:rsid w:val="00D36708"/>
    <w:rsid w:val="00D367BF"/>
    <w:rsid w:val="00D5440C"/>
    <w:rsid w:val="00D55C75"/>
    <w:rsid w:val="00D575B3"/>
    <w:rsid w:val="00D57EBB"/>
    <w:rsid w:val="00D640D5"/>
    <w:rsid w:val="00D75953"/>
    <w:rsid w:val="00D75BA9"/>
    <w:rsid w:val="00D76C15"/>
    <w:rsid w:val="00D76EFC"/>
    <w:rsid w:val="00D95430"/>
    <w:rsid w:val="00D97BB8"/>
    <w:rsid w:val="00DA0A9E"/>
    <w:rsid w:val="00DB0EFB"/>
    <w:rsid w:val="00DB7A7C"/>
    <w:rsid w:val="00DC003B"/>
    <w:rsid w:val="00DC06EE"/>
    <w:rsid w:val="00DC4D81"/>
    <w:rsid w:val="00DC7E25"/>
    <w:rsid w:val="00DD7C72"/>
    <w:rsid w:val="00DE62E9"/>
    <w:rsid w:val="00E075FF"/>
    <w:rsid w:val="00E1683E"/>
    <w:rsid w:val="00E16C08"/>
    <w:rsid w:val="00E31C6C"/>
    <w:rsid w:val="00E34B86"/>
    <w:rsid w:val="00E426EB"/>
    <w:rsid w:val="00E50995"/>
    <w:rsid w:val="00E50F6C"/>
    <w:rsid w:val="00E53A56"/>
    <w:rsid w:val="00E7056D"/>
    <w:rsid w:val="00E70CF1"/>
    <w:rsid w:val="00E716FA"/>
    <w:rsid w:val="00E75DD3"/>
    <w:rsid w:val="00E77513"/>
    <w:rsid w:val="00E8015F"/>
    <w:rsid w:val="00E84136"/>
    <w:rsid w:val="00E90191"/>
    <w:rsid w:val="00E9257A"/>
    <w:rsid w:val="00EA093A"/>
    <w:rsid w:val="00EB7305"/>
    <w:rsid w:val="00EC0A84"/>
    <w:rsid w:val="00EC24B0"/>
    <w:rsid w:val="00EC5A1F"/>
    <w:rsid w:val="00EC6409"/>
    <w:rsid w:val="00ED509C"/>
    <w:rsid w:val="00EE73BD"/>
    <w:rsid w:val="00EF0F40"/>
    <w:rsid w:val="00EF1237"/>
    <w:rsid w:val="00EF51EE"/>
    <w:rsid w:val="00F009A3"/>
    <w:rsid w:val="00F02C2B"/>
    <w:rsid w:val="00F10B6B"/>
    <w:rsid w:val="00F24E23"/>
    <w:rsid w:val="00F336AA"/>
    <w:rsid w:val="00F363BE"/>
    <w:rsid w:val="00F43CA2"/>
    <w:rsid w:val="00F44B2A"/>
    <w:rsid w:val="00F53C93"/>
    <w:rsid w:val="00F54D65"/>
    <w:rsid w:val="00F550DA"/>
    <w:rsid w:val="00F640A3"/>
    <w:rsid w:val="00F67A4C"/>
    <w:rsid w:val="00F71466"/>
    <w:rsid w:val="00F7359A"/>
    <w:rsid w:val="00F75747"/>
    <w:rsid w:val="00F8006C"/>
    <w:rsid w:val="00F8207E"/>
    <w:rsid w:val="00FA2DDC"/>
    <w:rsid w:val="00FA5A5C"/>
    <w:rsid w:val="00FC34CF"/>
    <w:rsid w:val="00FC4EF3"/>
    <w:rsid w:val="00FD2182"/>
    <w:rsid w:val="00FF4D59"/>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unhideWhenUsed="1" w:qFormat="1"/>
  </w:latentStyles>
  <w:style w:type="paragraph" w:default="1" w:styleId="Normal">
    <w:name w:val="Normal"/>
    <w:qFormat/>
    <w:rsid w:val="00EF51EE"/>
    <w:rPr>
      <w:rFonts w:cs="Calibri"/>
      <w:sz w:val="24"/>
      <w:szCs w:val="24"/>
      <w:lang w:val="en-US" w:eastAsia="en-US"/>
    </w:rPr>
  </w:style>
  <w:style w:type="paragraph" w:styleId="Heading1">
    <w:name w:val="heading 1"/>
    <w:basedOn w:val="Normal"/>
    <w:next w:val="Normal"/>
    <w:link w:val="Heading1Char"/>
    <w:uiPriority w:val="99"/>
    <w:qFormat/>
    <w:rsid w:val="00EF51EE"/>
    <w:pPr>
      <w:keepNext/>
      <w:spacing w:before="240" w:after="60"/>
      <w:outlineLvl w:val="0"/>
    </w:pPr>
    <w:rPr>
      <w:rFonts w:ascii="Cambria" w:eastAsia="Times New Roman" w:hAnsi="Cambria" w:cs="Cambria"/>
      <w:b/>
      <w:bCs/>
      <w:kern w:val="32"/>
      <w:sz w:val="32"/>
      <w:szCs w:val="32"/>
    </w:rPr>
  </w:style>
  <w:style w:type="paragraph" w:styleId="Heading2">
    <w:name w:val="heading 2"/>
    <w:basedOn w:val="Normal"/>
    <w:next w:val="Normal"/>
    <w:link w:val="Heading2Char"/>
    <w:uiPriority w:val="99"/>
    <w:qFormat/>
    <w:rsid w:val="00EF51EE"/>
    <w:pPr>
      <w:keepNext/>
      <w:spacing w:before="240" w:after="60"/>
      <w:outlineLvl w:val="1"/>
    </w:pPr>
    <w:rPr>
      <w:rFonts w:ascii="Cambria" w:eastAsia="Times New Roman" w:hAnsi="Cambria" w:cs="Cambria"/>
      <w:b/>
      <w:bCs/>
      <w:i/>
      <w:iCs/>
      <w:sz w:val="28"/>
      <w:szCs w:val="28"/>
    </w:rPr>
  </w:style>
  <w:style w:type="paragraph" w:styleId="Heading3">
    <w:name w:val="heading 3"/>
    <w:basedOn w:val="Normal"/>
    <w:next w:val="Normal"/>
    <w:link w:val="Heading3Char"/>
    <w:uiPriority w:val="99"/>
    <w:qFormat/>
    <w:rsid w:val="00EF51EE"/>
    <w:pPr>
      <w:keepNext/>
      <w:spacing w:before="240" w:after="60"/>
      <w:outlineLvl w:val="2"/>
    </w:pPr>
    <w:rPr>
      <w:rFonts w:ascii="Cambria" w:eastAsia="Times New Roman" w:hAnsi="Cambria" w:cs="Cambria"/>
      <w:b/>
      <w:bCs/>
      <w:sz w:val="26"/>
      <w:szCs w:val="26"/>
    </w:rPr>
  </w:style>
  <w:style w:type="paragraph" w:styleId="Heading4">
    <w:name w:val="heading 4"/>
    <w:basedOn w:val="Normal"/>
    <w:next w:val="Normal"/>
    <w:link w:val="Heading4Char"/>
    <w:uiPriority w:val="99"/>
    <w:qFormat/>
    <w:rsid w:val="00EF51EE"/>
    <w:pPr>
      <w:keepNext/>
      <w:spacing w:before="240" w:after="60"/>
      <w:outlineLvl w:val="3"/>
    </w:pPr>
    <w:rPr>
      <w:b/>
      <w:bCs/>
      <w:sz w:val="28"/>
      <w:szCs w:val="28"/>
    </w:rPr>
  </w:style>
  <w:style w:type="paragraph" w:styleId="Heading5">
    <w:name w:val="heading 5"/>
    <w:basedOn w:val="Normal"/>
    <w:next w:val="Normal"/>
    <w:link w:val="Heading5Char"/>
    <w:uiPriority w:val="99"/>
    <w:qFormat/>
    <w:rsid w:val="00EF51EE"/>
    <w:pPr>
      <w:spacing w:before="240" w:after="60"/>
      <w:outlineLvl w:val="4"/>
    </w:pPr>
    <w:rPr>
      <w:b/>
      <w:bCs/>
      <w:i/>
      <w:iCs/>
      <w:sz w:val="26"/>
      <w:szCs w:val="26"/>
    </w:rPr>
  </w:style>
  <w:style w:type="paragraph" w:styleId="Heading6">
    <w:name w:val="heading 6"/>
    <w:basedOn w:val="Normal"/>
    <w:next w:val="Normal"/>
    <w:link w:val="Heading6Char"/>
    <w:uiPriority w:val="99"/>
    <w:qFormat/>
    <w:rsid w:val="00EF51EE"/>
    <w:pPr>
      <w:spacing w:before="240" w:after="60"/>
      <w:outlineLvl w:val="5"/>
    </w:pPr>
    <w:rPr>
      <w:b/>
      <w:bCs/>
      <w:sz w:val="22"/>
      <w:szCs w:val="22"/>
    </w:rPr>
  </w:style>
  <w:style w:type="paragraph" w:styleId="Heading7">
    <w:name w:val="heading 7"/>
    <w:basedOn w:val="Normal"/>
    <w:next w:val="Normal"/>
    <w:link w:val="Heading7Char"/>
    <w:uiPriority w:val="99"/>
    <w:qFormat/>
    <w:rsid w:val="00EF51EE"/>
    <w:pPr>
      <w:spacing w:before="240" w:after="60"/>
      <w:outlineLvl w:val="6"/>
    </w:pPr>
  </w:style>
  <w:style w:type="paragraph" w:styleId="Heading8">
    <w:name w:val="heading 8"/>
    <w:basedOn w:val="Normal"/>
    <w:next w:val="Normal"/>
    <w:link w:val="Heading8Char"/>
    <w:uiPriority w:val="99"/>
    <w:qFormat/>
    <w:rsid w:val="00EF51EE"/>
    <w:pPr>
      <w:spacing w:before="240" w:after="60"/>
      <w:outlineLvl w:val="7"/>
    </w:pPr>
    <w:rPr>
      <w:i/>
      <w:iCs/>
    </w:rPr>
  </w:style>
  <w:style w:type="paragraph" w:styleId="Heading9">
    <w:name w:val="heading 9"/>
    <w:basedOn w:val="Normal"/>
    <w:next w:val="Normal"/>
    <w:link w:val="Heading9Char"/>
    <w:uiPriority w:val="99"/>
    <w:qFormat/>
    <w:rsid w:val="00EF51EE"/>
    <w:pPr>
      <w:spacing w:before="240" w:after="60"/>
      <w:outlineLvl w:val="8"/>
    </w:pPr>
    <w:rPr>
      <w:rFonts w:ascii="Cambria" w:eastAsia="Times New Roman" w:hAnsi="Cambria" w:cs="Cambria"/>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EF51EE"/>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EF51EE"/>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EF51EE"/>
    <w:rPr>
      <w:rFonts w:ascii="Cambria" w:hAnsi="Cambria" w:cs="Cambria"/>
      <w:b/>
      <w:bCs/>
      <w:sz w:val="26"/>
      <w:szCs w:val="26"/>
    </w:rPr>
  </w:style>
  <w:style w:type="character" w:customStyle="1" w:styleId="Heading4Char">
    <w:name w:val="Heading 4 Char"/>
    <w:basedOn w:val="DefaultParagraphFont"/>
    <w:link w:val="Heading4"/>
    <w:uiPriority w:val="99"/>
    <w:locked/>
    <w:rsid w:val="00EF51EE"/>
    <w:rPr>
      <w:b/>
      <w:bCs/>
      <w:sz w:val="28"/>
      <w:szCs w:val="28"/>
    </w:rPr>
  </w:style>
  <w:style w:type="character" w:customStyle="1" w:styleId="Heading5Char">
    <w:name w:val="Heading 5 Char"/>
    <w:basedOn w:val="DefaultParagraphFont"/>
    <w:link w:val="Heading5"/>
    <w:uiPriority w:val="99"/>
    <w:semiHidden/>
    <w:locked/>
    <w:rsid w:val="00EF51EE"/>
    <w:rPr>
      <w:b/>
      <w:bCs/>
      <w:i/>
      <w:iCs/>
      <w:sz w:val="26"/>
      <w:szCs w:val="26"/>
    </w:rPr>
  </w:style>
  <w:style w:type="character" w:customStyle="1" w:styleId="Heading6Char">
    <w:name w:val="Heading 6 Char"/>
    <w:basedOn w:val="DefaultParagraphFont"/>
    <w:link w:val="Heading6"/>
    <w:uiPriority w:val="99"/>
    <w:semiHidden/>
    <w:locked/>
    <w:rsid w:val="00EF51EE"/>
    <w:rPr>
      <w:b/>
      <w:bCs/>
    </w:rPr>
  </w:style>
  <w:style w:type="character" w:customStyle="1" w:styleId="Heading7Char">
    <w:name w:val="Heading 7 Char"/>
    <w:basedOn w:val="DefaultParagraphFont"/>
    <w:link w:val="Heading7"/>
    <w:uiPriority w:val="99"/>
    <w:semiHidden/>
    <w:locked/>
    <w:rsid w:val="00EF51EE"/>
    <w:rPr>
      <w:sz w:val="24"/>
      <w:szCs w:val="24"/>
    </w:rPr>
  </w:style>
  <w:style w:type="character" w:customStyle="1" w:styleId="Heading8Char">
    <w:name w:val="Heading 8 Char"/>
    <w:basedOn w:val="DefaultParagraphFont"/>
    <w:link w:val="Heading8"/>
    <w:uiPriority w:val="99"/>
    <w:semiHidden/>
    <w:locked/>
    <w:rsid w:val="00EF51EE"/>
    <w:rPr>
      <w:i/>
      <w:iCs/>
      <w:sz w:val="24"/>
      <w:szCs w:val="24"/>
    </w:rPr>
  </w:style>
  <w:style w:type="character" w:customStyle="1" w:styleId="Heading9Char">
    <w:name w:val="Heading 9 Char"/>
    <w:basedOn w:val="DefaultParagraphFont"/>
    <w:link w:val="Heading9"/>
    <w:uiPriority w:val="99"/>
    <w:semiHidden/>
    <w:locked/>
    <w:rsid w:val="00EF51EE"/>
    <w:rPr>
      <w:rFonts w:ascii="Cambria" w:hAnsi="Cambria" w:cs="Cambria"/>
    </w:rPr>
  </w:style>
  <w:style w:type="paragraph" w:styleId="Title">
    <w:name w:val="Title"/>
    <w:basedOn w:val="Normal"/>
    <w:next w:val="Normal"/>
    <w:link w:val="TitleChar"/>
    <w:uiPriority w:val="99"/>
    <w:qFormat/>
    <w:rsid w:val="00EF51EE"/>
    <w:pPr>
      <w:spacing w:before="240" w:after="60"/>
      <w:jc w:val="center"/>
      <w:outlineLvl w:val="0"/>
    </w:pPr>
    <w:rPr>
      <w:rFonts w:ascii="Cambria" w:eastAsia="Times New Roman" w:hAnsi="Cambria" w:cs="Cambria"/>
      <w:b/>
      <w:bCs/>
      <w:kern w:val="28"/>
      <w:sz w:val="32"/>
      <w:szCs w:val="32"/>
    </w:rPr>
  </w:style>
  <w:style w:type="character" w:customStyle="1" w:styleId="TitleChar">
    <w:name w:val="Title Char"/>
    <w:basedOn w:val="DefaultParagraphFont"/>
    <w:link w:val="Title"/>
    <w:uiPriority w:val="99"/>
    <w:locked/>
    <w:rsid w:val="00EF51EE"/>
    <w:rPr>
      <w:rFonts w:ascii="Cambria" w:hAnsi="Cambria" w:cs="Cambria"/>
      <w:b/>
      <w:bCs/>
      <w:kern w:val="28"/>
      <w:sz w:val="32"/>
      <w:szCs w:val="32"/>
    </w:rPr>
  </w:style>
  <w:style w:type="paragraph" w:styleId="Subtitle">
    <w:name w:val="Subtitle"/>
    <w:basedOn w:val="Normal"/>
    <w:next w:val="Normal"/>
    <w:link w:val="SubtitleChar"/>
    <w:uiPriority w:val="99"/>
    <w:qFormat/>
    <w:rsid w:val="00EF51EE"/>
    <w:pPr>
      <w:spacing w:after="60"/>
      <w:jc w:val="center"/>
      <w:outlineLvl w:val="1"/>
    </w:pPr>
    <w:rPr>
      <w:rFonts w:ascii="Cambria" w:eastAsia="Times New Roman" w:hAnsi="Cambria" w:cs="Cambria"/>
    </w:rPr>
  </w:style>
  <w:style w:type="character" w:customStyle="1" w:styleId="SubtitleChar">
    <w:name w:val="Subtitle Char"/>
    <w:basedOn w:val="DefaultParagraphFont"/>
    <w:link w:val="Subtitle"/>
    <w:uiPriority w:val="99"/>
    <w:locked/>
    <w:rsid w:val="00EF51EE"/>
    <w:rPr>
      <w:rFonts w:ascii="Cambria" w:hAnsi="Cambria" w:cs="Cambria"/>
      <w:sz w:val="24"/>
      <w:szCs w:val="24"/>
    </w:rPr>
  </w:style>
  <w:style w:type="character" w:styleId="Strong">
    <w:name w:val="Strong"/>
    <w:basedOn w:val="DefaultParagraphFont"/>
    <w:uiPriority w:val="99"/>
    <w:qFormat/>
    <w:rsid w:val="00EF51EE"/>
    <w:rPr>
      <w:b/>
      <w:bCs/>
    </w:rPr>
  </w:style>
  <w:style w:type="character" w:styleId="Emphasis">
    <w:name w:val="Emphasis"/>
    <w:basedOn w:val="DefaultParagraphFont"/>
    <w:uiPriority w:val="99"/>
    <w:qFormat/>
    <w:rsid w:val="00EF51EE"/>
    <w:rPr>
      <w:rFonts w:ascii="Calibri" w:hAnsi="Calibri" w:cs="Calibri"/>
      <w:b/>
      <w:bCs/>
      <w:i/>
      <w:iCs/>
    </w:rPr>
  </w:style>
  <w:style w:type="paragraph" w:styleId="NoSpacing">
    <w:name w:val="No Spacing"/>
    <w:basedOn w:val="Normal"/>
    <w:link w:val="NoSpacingChar"/>
    <w:uiPriority w:val="99"/>
    <w:qFormat/>
    <w:rsid w:val="00EF51EE"/>
  </w:style>
  <w:style w:type="character" w:customStyle="1" w:styleId="NoSpacingChar">
    <w:name w:val="No Spacing Char"/>
    <w:basedOn w:val="DefaultParagraphFont"/>
    <w:link w:val="NoSpacing"/>
    <w:uiPriority w:val="99"/>
    <w:locked/>
    <w:rsid w:val="00EF51EE"/>
    <w:rPr>
      <w:sz w:val="32"/>
      <w:szCs w:val="32"/>
    </w:rPr>
  </w:style>
  <w:style w:type="paragraph" w:styleId="ListParagraph">
    <w:name w:val="List Paragraph"/>
    <w:basedOn w:val="Normal"/>
    <w:uiPriority w:val="99"/>
    <w:qFormat/>
    <w:rsid w:val="00EF51EE"/>
    <w:pPr>
      <w:ind w:left="720"/>
    </w:pPr>
  </w:style>
  <w:style w:type="paragraph" w:styleId="Quote">
    <w:name w:val="Quote"/>
    <w:basedOn w:val="Normal"/>
    <w:next w:val="Normal"/>
    <w:link w:val="QuoteChar"/>
    <w:uiPriority w:val="99"/>
    <w:qFormat/>
    <w:rsid w:val="00EF51EE"/>
    <w:rPr>
      <w:i/>
      <w:iCs/>
    </w:rPr>
  </w:style>
  <w:style w:type="character" w:customStyle="1" w:styleId="QuoteChar">
    <w:name w:val="Quote Char"/>
    <w:basedOn w:val="DefaultParagraphFont"/>
    <w:link w:val="Quote"/>
    <w:uiPriority w:val="99"/>
    <w:locked/>
    <w:rsid w:val="00EF51EE"/>
    <w:rPr>
      <w:i/>
      <w:iCs/>
      <w:sz w:val="24"/>
      <w:szCs w:val="24"/>
    </w:rPr>
  </w:style>
  <w:style w:type="paragraph" w:styleId="IntenseQuote">
    <w:name w:val="Intense Quote"/>
    <w:basedOn w:val="Normal"/>
    <w:next w:val="Normal"/>
    <w:link w:val="IntenseQuoteChar"/>
    <w:uiPriority w:val="99"/>
    <w:qFormat/>
    <w:rsid w:val="00EF51EE"/>
    <w:pPr>
      <w:ind w:left="720" w:right="720"/>
    </w:pPr>
    <w:rPr>
      <w:b/>
      <w:bCs/>
      <w:i/>
      <w:iCs/>
    </w:rPr>
  </w:style>
  <w:style w:type="character" w:customStyle="1" w:styleId="IntenseQuoteChar">
    <w:name w:val="Intense Quote Char"/>
    <w:basedOn w:val="DefaultParagraphFont"/>
    <w:link w:val="IntenseQuote"/>
    <w:uiPriority w:val="99"/>
    <w:locked/>
    <w:rsid w:val="00EF51EE"/>
    <w:rPr>
      <w:b/>
      <w:bCs/>
      <w:i/>
      <w:iCs/>
      <w:sz w:val="24"/>
      <w:szCs w:val="24"/>
    </w:rPr>
  </w:style>
  <w:style w:type="character" w:styleId="SubtleEmphasis">
    <w:name w:val="Subtle Emphasis"/>
    <w:basedOn w:val="DefaultParagraphFont"/>
    <w:uiPriority w:val="99"/>
    <w:qFormat/>
    <w:rsid w:val="00EF51EE"/>
    <w:rPr>
      <w:i/>
      <w:iCs/>
      <w:color w:val="auto"/>
    </w:rPr>
  </w:style>
  <w:style w:type="character" w:styleId="IntenseEmphasis">
    <w:name w:val="Intense Emphasis"/>
    <w:basedOn w:val="DefaultParagraphFont"/>
    <w:uiPriority w:val="99"/>
    <w:qFormat/>
    <w:rsid w:val="00EF51EE"/>
    <w:rPr>
      <w:b/>
      <w:bCs/>
      <w:i/>
      <w:iCs/>
      <w:sz w:val="24"/>
      <w:szCs w:val="24"/>
      <w:u w:val="single"/>
    </w:rPr>
  </w:style>
  <w:style w:type="character" w:styleId="SubtleReference">
    <w:name w:val="Subtle Reference"/>
    <w:basedOn w:val="DefaultParagraphFont"/>
    <w:uiPriority w:val="99"/>
    <w:qFormat/>
    <w:rsid w:val="00EF51EE"/>
    <w:rPr>
      <w:sz w:val="24"/>
      <w:szCs w:val="24"/>
      <w:u w:val="single"/>
    </w:rPr>
  </w:style>
  <w:style w:type="character" w:styleId="IntenseReference">
    <w:name w:val="Intense Reference"/>
    <w:basedOn w:val="DefaultParagraphFont"/>
    <w:uiPriority w:val="99"/>
    <w:qFormat/>
    <w:rsid w:val="00EF51EE"/>
    <w:rPr>
      <w:b/>
      <w:bCs/>
      <w:sz w:val="24"/>
      <w:szCs w:val="24"/>
      <w:u w:val="single"/>
    </w:rPr>
  </w:style>
  <w:style w:type="character" w:styleId="BookTitle">
    <w:name w:val="Book Title"/>
    <w:basedOn w:val="DefaultParagraphFont"/>
    <w:uiPriority w:val="99"/>
    <w:qFormat/>
    <w:rsid w:val="00EF51EE"/>
    <w:rPr>
      <w:rFonts w:ascii="Cambria" w:hAnsi="Cambria" w:cs="Cambria"/>
      <w:b/>
      <w:bCs/>
      <w:i/>
      <w:iCs/>
      <w:sz w:val="24"/>
      <w:szCs w:val="24"/>
    </w:rPr>
  </w:style>
  <w:style w:type="paragraph" w:styleId="TOCHeading">
    <w:name w:val="TOC Heading"/>
    <w:basedOn w:val="Heading1"/>
    <w:next w:val="Normal"/>
    <w:uiPriority w:val="99"/>
    <w:qFormat/>
    <w:rsid w:val="00EF51EE"/>
    <w:pPr>
      <w:outlineLvl w:val="9"/>
    </w:pPr>
  </w:style>
  <w:style w:type="character" w:styleId="Hyperlink">
    <w:name w:val="Hyperlink"/>
    <w:basedOn w:val="DefaultParagraphFont"/>
    <w:uiPriority w:val="99"/>
    <w:rsid w:val="002673DB"/>
    <w:rPr>
      <w:color w:val="0000FF"/>
      <w:u w:val="single"/>
    </w:rPr>
  </w:style>
  <w:style w:type="paragraph" w:styleId="BalloonText">
    <w:name w:val="Balloon Text"/>
    <w:basedOn w:val="Normal"/>
    <w:link w:val="BalloonTextChar"/>
    <w:uiPriority w:val="99"/>
    <w:semiHidden/>
    <w:rsid w:val="00EA093A"/>
    <w:rPr>
      <w:rFonts w:ascii="Tahoma" w:hAnsi="Tahoma" w:cs="Tahoma"/>
      <w:sz w:val="16"/>
      <w:szCs w:val="16"/>
    </w:rPr>
  </w:style>
  <w:style w:type="character" w:customStyle="1" w:styleId="BalloonTextChar">
    <w:name w:val="Balloon Text Char"/>
    <w:basedOn w:val="DefaultParagraphFont"/>
    <w:link w:val="BalloonText"/>
    <w:uiPriority w:val="99"/>
    <w:semiHidden/>
    <w:rsid w:val="00AC2A80"/>
    <w:rPr>
      <w:rFonts w:ascii="Times New Roman" w:hAnsi="Times New Roman"/>
      <w:sz w:val="0"/>
      <w:szCs w:val="0"/>
    </w:rPr>
  </w:style>
  <w:style w:type="character" w:styleId="CommentReference">
    <w:name w:val="annotation reference"/>
    <w:basedOn w:val="DefaultParagraphFont"/>
    <w:uiPriority w:val="99"/>
    <w:semiHidden/>
    <w:unhideWhenUsed/>
    <w:rsid w:val="00E716FA"/>
    <w:rPr>
      <w:sz w:val="16"/>
      <w:szCs w:val="16"/>
    </w:rPr>
  </w:style>
  <w:style w:type="paragraph" w:styleId="CommentText">
    <w:name w:val="annotation text"/>
    <w:basedOn w:val="Normal"/>
    <w:link w:val="CommentTextChar"/>
    <w:uiPriority w:val="99"/>
    <w:semiHidden/>
    <w:unhideWhenUsed/>
    <w:rsid w:val="00E716FA"/>
    <w:rPr>
      <w:sz w:val="20"/>
      <w:szCs w:val="20"/>
    </w:rPr>
  </w:style>
  <w:style w:type="character" w:customStyle="1" w:styleId="CommentTextChar">
    <w:name w:val="Comment Text Char"/>
    <w:basedOn w:val="DefaultParagraphFont"/>
    <w:link w:val="CommentText"/>
    <w:uiPriority w:val="99"/>
    <w:semiHidden/>
    <w:rsid w:val="00E716FA"/>
    <w:rPr>
      <w:rFonts w:cs="Calibri"/>
    </w:rPr>
  </w:style>
  <w:style w:type="paragraph" w:styleId="CommentSubject">
    <w:name w:val="annotation subject"/>
    <w:basedOn w:val="CommentText"/>
    <w:next w:val="CommentText"/>
    <w:link w:val="CommentSubjectChar"/>
    <w:uiPriority w:val="99"/>
    <w:semiHidden/>
    <w:unhideWhenUsed/>
    <w:rsid w:val="00E716FA"/>
    <w:rPr>
      <w:b/>
      <w:bCs/>
    </w:rPr>
  </w:style>
  <w:style w:type="character" w:customStyle="1" w:styleId="CommentSubjectChar">
    <w:name w:val="Comment Subject Char"/>
    <w:basedOn w:val="CommentTextChar"/>
    <w:link w:val="CommentSubject"/>
    <w:uiPriority w:val="99"/>
    <w:semiHidden/>
    <w:rsid w:val="00E716FA"/>
    <w:rPr>
      <w:b/>
      <w:bCs/>
    </w:rPr>
  </w:style>
  <w:style w:type="paragraph" w:styleId="Header">
    <w:name w:val="header"/>
    <w:basedOn w:val="Normal"/>
    <w:link w:val="HeaderChar"/>
    <w:uiPriority w:val="99"/>
    <w:unhideWhenUsed/>
    <w:rsid w:val="00820863"/>
    <w:pPr>
      <w:tabs>
        <w:tab w:val="center" w:pos="4680"/>
        <w:tab w:val="right" w:pos="9360"/>
      </w:tabs>
    </w:pPr>
  </w:style>
  <w:style w:type="character" w:customStyle="1" w:styleId="HeaderChar">
    <w:name w:val="Header Char"/>
    <w:basedOn w:val="DefaultParagraphFont"/>
    <w:link w:val="Header"/>
    <w:uiPriority w:val="99"/>
    <w:rsid w:val="00820863"/>
    <w:rPr>
      <w:rFonts w:cs="Calibri"/>
      <w:sz w:val="24"/>
      <w:szCs w:val="24"/>
      <w:lang w:val="en-US" w:eastAsia="en-US"/>
    </w:rPr>
  </w:style>
  <w:style w:type="paragraph" w:styleId="Footer">
    <w:name w:val="footer"/>
    <w:basedOn w:val="Normal"/>
    <w:link w:val="FooterChar"/>
    <w:uiPriority w:val="99"/>
    <w:semiHidden/>
    <w:unhideWhenUsed/>
    <w:rsid w:val="00820863"/>
    <w:pPr>
      <w:tabs>
        <w:tab w:val="center" w:pos="4680"/>
        <w:tab w:val="right" w:pos="9360"/>
      </w:tabs>
    </w:pPr>
  </w:style>
  <w:style w:type="character" w:customStyle="1" w:styleId="FooterChar">
    <w:name w:val="Footer Char"/>
    <w:basedOn w:val="DefaultParagraphFont"/>
    <w:link w:val="Footer"/>
    <w:uiPriority w:val="99"/>
    <w:semiHidden/>
    <w:rsid w:val="00820863"/>
    <w:rPr>
      <w:rFonts w:cs="Calibri"/>
      <w:sz w:val="24"/>
      <w:szCs w:val="24"/>
      <w:lang w:val="en-US" w:eastAsia="en-US"/>
    </w:rPr>
  </w:style>
  <w:style w:type="character" w:styleId="LineNumber">
    <w:name w:val="line number"/>
    <w:basedOn w:val="DefaultParagraphFont"/>
    <w:uiPriority w:val="99"/>
    <w:semiHidden/>
    <w:unhideWhenUsed/>
    <w:rsid w:val="00820863"/>
  </w:style>
  <w:style w:type="character" w:styleId="FollowedHyperlink">
    <w:name w:val="FollowedHyperlink"/>
    <w:basedOn w:val="DefaultParagraphFont"/>
    <w:uiPriority w:val="99"/>
    <w:semiHidden/>
    <w:unhideWhenUsed/>
    <w:rsid w:val="0056388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9948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hyperlink" Target="http://www.Beijer.kva.se" TargetMode="External"/><Relationship Id="rId1" Type="http://schemas.openxmlformats.org/officeDocument/2006/relationships/customXml" Target="../customXml/item1.xml"/><Relationship Id="rId6" Type="http://schemas.openxmlformats.org/officeDocument/2006/relationships/footnotes" Target="footnotes.xml"/><Relationship Id="rId8" Type="http://schemas.openxmlformats.org/officeDocument/2006/relationships/hyperlink" Target="mailto:srcarpen@wisc.edu" TargetMode="External"/><Relationship Id="rId13" Type="http://schemas.openxmlformats.org/officeDocument/2006/relationships/fontTable" Target="fontTable.xml"/><Relationship Id="rId10" Type="http://schemas.openxmlformats.org/officeDocument/2006/relationships/hyperlink" Target="http://www.bbc.co.uk/news/health-12975693" TargetMode="External"/><Relationship Id="rId5"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numbering" Target="numbering.xml"/><Relationship Id="rId9"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44C2F-5888-4A0F-B92D-840492D60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8881</Words>
  <Characters>50622</Characters>
  <Application>Microsoft Macintosh Word</Application>
  <DocSecurity>0</DocSecurity>
  <Lines>421</Lines>
  <Paragraphs>101</Paragraphs>
  <ScaleCrop>false</ScaleCrop>
  <HeadingPairs>
    <vt:vector size="2" baseType="variant">
      <vt:variant>
        <vt:lpstr>Title</vt:lpstr>
      </vt:variant>
      <vt:variant>
        <vt:i4>1</vt:i4>
      </vt:variant>
    </vt:vector>
  </HeadingPairs>
  <TitlesOfParts>
    <vt:vector size="1" baseType="lpstr">
      <vt:lpstr/>
    </vt:vector>
  </TitlesOfParts>
  <Company>SU</Company>
  <LinksUpToDate>false</LinksUpToDate>
  <CharactersWithSpaces>62167</CharactersWithSpaces>
  <SharedDoc>false</SharedDoc>
  <HLinks>
    <vt:vector size="6" baseType="variant">
      <vt:variant>
        <vt:i4>4128777</vt:i4>
      </vt:variant>
      <vt:variant>
        <vt:i4>0</vt:i4>
      </vt:variant>
      <vt:variant>
        <vt:i4>0</vt:i4>
      </vt:variant>
      <vt:variant>
        <vt:i4>5</vt:i4>
      </vt:variant>
      <vt:variant>
        <vt:lpwstr>mailto:srcarpen@wisc.edu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Ryan Batt</cp:lastModifiedBy>
  <cp:revision>3</cp:revision>
  <dcterms:created xsi:type="dcterms:W3CDTF">2011-04-08T03:31:00Z</dcterms:created>
  <dcterms:modified xsi:type="dcterms:W3CDTF">2011-04-09T22:47:00Z</dcterms:modified>
</cp:coreProperties>
</file>